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D7919" w14:textId="77777777" w:rsid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1) Data collection.</w:t>
      </w:r>
      <w:r w:rsidRPr="00360F7D">
        <w:rPr>
          <w:rFonts w:ascii="Times New Roman" w:hAnsi="Times New Roman" w:cs="Times New Roman"/>
          <w:sz w:val="24"/>
          <w:szCs w:val="24"/>
        </w:rPr>
        <w:t xml:space="preserve"> Have any data been collected for this study already?</w:t>
      </w:r>
    </w:p>
    <w:p w14:paraId="63D7A7DA" w14:textId="77777777" w:rsidR="00BE5111" w:rsidRDefault="00360F7D" w:rsidP="00360F7D">
      <w:pPr>
        <w:pStyle w:val="ListParagraph"/>
        <w:numPr>
          <w:ilvl w:val="0"/>
          <w:numId w:val="1"/>
        </w:numPr>
        <w:spacing w:after="0" w:line="240" w:lineRule="auto"/>
        <w:rPr>
          <w:rFonts w:ascii="Times New Roman" w:hAnsi="Times New Roman" w:cs="Times New Roman"/>
          <w:sz w:val="24"/>
          <w:szCs w:val="24"/>
        </w:rPr>
      </w:pPr>
      <w:r w:rsidRPr="00BE5111">
        <w:rPr>
          <w:rFonts w:ascii="Times New Roman" w:hAnsi="Times New Roman" w:cs="Times New Roman"/>
          <w:sz w:val="24"/>
          <w:szCs w:val="24"/>
        </w:rPr>
        <w:t>Yes, we already collected the data.</w:t>
      </w:r>
    </w:p>
    <w:p w14:paraId="60F71C8B" w14:textId="77777777" w:rsidR="00BE5111" w:rsidRPr="00BE5111" w:rsidRDefault="00360F7D" w:rsidP="00360F7D">
      <w:pPr>
        <w:pStyle w:val="ListParagraph"/>
        <w:numPr>
          <w:ilvl w:val="0"/>
          <w:numId w:val="1"/>
        </w:numPr>
        <w:spacing w:after="0" w:line="240" w:lineRule="auto"/>
        <w:rPr>
          <w:rFonts w:ascii="Times New Roman" w:hAnsi="Times New Roman" w:cs="Times New Roman"/>
          <w:sz w:val="24"/>
          <w:szCs w:val="24"/>
          <w:highlight w:val="yellow"/>
        </w:rPr>
      </w:pPr>
      <w:r w:rsidRPr="00BE5111">
        <w:rPr>
          <w:rFonts w:ascii="Times New Roman" w:hAnsi="Times New Roman" w:cs="Times New Roman"/>
          <w:sz w:val="24"/>
          <w:szCs w:val="24"/>
          <w:highlight w:val="yellow"/>
        </w:rPr>
        <w:t>No, no data have been collected for this study yet.</w:t>
      </w:r>
    </w:p>
    <w:p w14:paraId="6BCDB7D2" w14:textId="6737C114" w:rsidR="00360F7D" w:rsidRPr="00BE5111" w:rsidRDefault="00360F7D" w:rsidP="00360F7D">
      <w:pPr>
        <w:pStyle w:val="ListParagraph"/>
        <w:numPr>
          <w:ilvl w:val="0"/>
          <w:numId w:val="1"/>
        </w:numPr>
        <w:spacing w:after="0" w:line="240" w:lineRule="auto"/>
        <w:rPr>
          <w:rFonts w:ascii="Times New Roman" w:hAnsi="Times New Roman" w:cs="Times New Roman"/>
          <w:sz w:val="24"/>
          <w:szCs w:val="24"/>
        </w:rPr>
      </w:pPr>
      <w:r w:rsidRPr="00BE5111">
        <w:rPr>
          <w:rFonts w:ascii="Times New Roman" w:hAnsi="Times New Roman" w:cs="Times New Roman"/>
          <w:sz w:val="24"/>
          <w:szCs w:val="24"/>
        </w:rPr>
        <w:t xml:space="preserve">It's complicated. We have already collected some data but explain in Question 8 why readers may consider this a valid pre-registration nevertheless. </w:t>
      </w:r>
    </w:p>
    <w:p w14:paraId="4E11EB79" w14:textId="77777777" w:rsidR="00360F7D" w:rsidRPr="00360F7D" w:rsidRDefault="00360F7D" w:rsidP="00BE5111">
      <w:pPr>
        <w:spacing w:after="0" w:line="240" w:lineRule="auto"/>
        <w:ind w:firstLine="360"/>
        <w:rPr>
          <w:rFonts w:ascii="Times New Roman" w:hAnsi="Times New Roman" w:cs="Times New Roman"/>
          <w:sz w:val="24"/>
          <w:szCs w:val="24"/>
        </w:rPr>
      </w:pPr>
      <w:r w:rsidRPr="00360F7D">
        <w:rPr>
          <w:rFonts w:ascii="Times New Roman" w:hAnsi="Times New Roman" w:cs="Times New Roman"/>
          <w:sz w:val="24"/>
          <w:szCs w:val="24"/>
        </w:rPr>
        <w:t>(Note: "Yes" is not an accepted answer.)</w:t>
      </w:r>
    </w:p>
    <w:p w14:paraId="20836849" w14:textId="77777777" w:rsidR="00360F7D" w:rsidRPr="00360F7D" w:rsidRDefault="00360F7D" w:rsidP="00360F7D">
      <w:pPr>
        <w:spacing w:after="0" w:line="240" w:lineRule="auto"/>
        <w:rPr>
          <w:rFonts w:ascii="Times New Roman" w:hAnsi="Times New Roman" w:cs="Times New Roman"/>
          <w:sz w:val="24"/>
          <w:szCs w:val="24"/>
        </w:rPr>
      </w:pPr>
    </w:p>
    <w:p w14:paraId="6C447E80"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2) Hypothesis</w:t>
      </w:r>
      <w:r w:rsidRPr="00360F7D">
        <w:rPr>
          <w:rFonts w:ascii="Times New Roman" w:hAnsi="Times New Roman" w:cs="Times New Roman"/>
          <w:sz w:val="24"/>
          <w:szCs w:val="24"/>
        </w:rPr>
        <w:t>. What's the main question being asked or hypothesis being tested in this study?</w:t>
      </w:r>
    </w:p>
    <w:p w14:paraId="1AB5E75E" w14:textId="1F05028B" w:rsidR="00360F7D" w:rsidRDefault="00360F7D" w:rsidP="00360F7D">
      <w:pPr>
        <w:spacing w:after="0" w:line="240" w:lineRule="auto"/>
        <w:rPr>
          <w:rFonts w:ascii="Times New Roman" w:hAnsi="Times New Roman" w:cs="Times New Roman"/>
          <w:sz w:val="24"/>
          <w:szCs w:val="24"/>
        </w:rPr>
      </w:pPr>
    </w:p>
    <w:p w14:paraId="51559964" w14:textId="48033F74" w:rsidR="00B35930" w:rsidRDefault="00DB3111" w:rsidP="00360F7D">
      <w:pPr>
        <w:spacing w:after="0" w:line="240" w:lineRule="auto"/>
        <w:rPr>
          <w:rFonts w:ascii="Times New Roman" w:hAnsi="Times New Roman" w:cs="Times New Roman"/>
          <w:sz w:val="24"/>
          <w:szCs w:val="24"/>
        </w:rPr>
      </w:pPr>
      <w:commentRangeStart w:id="0"/>
      <w:r>
        <w:rPr>
          <w:rFonts w:ascii="Times New Roman" w:hAnsi="Times New Roman" w:cs="Times New Roman"/>
          <w:sz w:val="24"/>
          <w:szCs w:val="24"/>
        </w:rPr>
        <w:t>In a previous study (</w:t>
      </w:r>
      <w:r w:rsidR="00DE5A5A">
        <w:rPr>
          <w:rFonts w:ascii="Times New Roman" w:hAnsi="Times New Roman" w:cs="Times New Roman"/>
          <w:sz w:val="24"/>
          <w:szCs w:val="24"/>
        </w:rPr>
        <w:t xml:space="preserve">see </w:t>
      </w:r>
      <w:r>
        <w:rPr>
          <w:rFonts w:ascii="Times New Roman" w:hAnsi="Times New Roman" w:cs="Times New Roman"/>
          <w:sz w:val="24"/>
          <w:szCs w:val="24"/>
        </w:rPr>
        <w:t xml:space="preserve">pre-registration </w:t>
      </w:r>
      <w:r w:rsidR="0047685A">
        <w:rPr>
          <w:rFonts w:ascii="Times New Roman" w:hAnsi="Times New Roman" w:cs="Times New Roman"/>
          <w:sz w:val="24"/>
          <w:szCs w:val="24"/>
        </w:rPr>
        <w:t xml:space="preserve">#9750 </w:t>
      </w:r>
      <w:r w:rsidR="00DE5A5A">
        <w:rPr>
          <w:rFonts w:ascii="Times New Roman" w:hAnsi="Times New Roman" w:cs="Times New Roman"/>
          <w:sz w:val="24"/>
          <w:szCs w:val="24"/>
        </w:rPr>
        <w:t>for full details</w:t>
      </w:r>
      <w:r>
        <w:rPr>
          <w:rFonts w:ascii="Times New Roman" w:hAnsi="Times New Roman" w:cs="Times New Roman"/>
          <w:sz w:val="24"/>
          <w:szCs w:val="24"/>
        </w:rPr>
        <w:t>)</w:t>
      </w:r>
      <w:r w:rsidR="000C419C">
        <w:rPr>
          <w:rFonts w:ascii="Times New Roman" w:hAnsi="Times New Roman" w:cs="Times New Roman"/>
          <w:sz w:val="24"/>
          <w:szCs w:val="24"/>
        </w:rPr>
        <w:t xml:space="preserve"> we showed that</w:t>
      </w:r>
      <w:r w:rsidR="003E527F">
        <w:rPr>
          <w:rFonts w:ascii="Times New Roman" w:hAnsi="Times New Roman" w:cs="Times New Roman"/>
          <w:sz w:val="24"/>
          <w:szCs w:val="24"/>
        </w:rPr>
        <w:t xml:space="preserve"> people </w:t>
      </w:r>
      <w:r w:rsidR="00167D58">
        <w:rPr>
          <w:rFonts w:ascii="Times New Roman" w:hAnsi="Times New Roman" w:cs="Times New Roman"/>
          <w:sz w:val="24"/>
          <w:szCs w:val="24"/>
        </w:rPr>
        <w:t>infer that they are supposed to avoid a door if an object</w:t>
      </w:r>
      <w:r w:rsidR="000C419C">
        <w:rPr>
          <w:rFonts w:ascii="Times New Roman" w:hAnsi="Times New Roman" w:cs="Times New Roman"/>
          <w:sz w:val="24"/>
          <w:szCs w:val="24"/>
        </w:rPr>
        <w:t xml:space="preserve"> </w:t>
      </w:r>
      <w:r w:rsidR="00834AFB">
        <w:rPr>
          <w:rFonts w:ascii="Times New Roman" w:hAnsi="Times New Roman" w:cs="Times New Roman"/>
          <w:sz w:val="24"/>
          <w:szCs w:val="24"/>
        </w:rPr>
        <w:t xml:space="preserve">is </w:t>
      </w:r>
      <w:r w:rsidR="00C97817">
        <w:rPr>
          <w:rFonts w:ascii="Times New Roman" w:hAnsi="Times New Roman" w:cs="Times New Roman"/>
          <w:sz w:val="24"/>
          <w:szCs w:val="24"/>
        </w:rPr>
        <w:t>block</w:t>
      </w:r>
      <w:r w:rsidR="00834AFB">
        <w:rPr>
          <w:rFonts w:ascii="Times New Roman" w:hAnsi="Times New Roman" w:cs="Times New Roman"/>
          <w:sz w:val="24"/>
          <w:szCs w:val="24"/>
        </w:rPr>
        <w:t>ing</w:t>
      </w:r>
      <w:r w:rsidR="00C97817">
        <w:rPr>
          <w:rFonts w:ascii="Times New Roman" w:hAnsi="Times New Roman" w:cs="Times New Roman"/>
          <w:sz w:val="24"/>
          <w:szCs w:val="24"/>
        </w:rPr>
        <w:t xml:space="preserve"> the way</w:t>
      </w:r>
      <w:r w:rsidR="000C419C">
        <w:rPr>
          <w:rFonts w:ascii="Times New Roman" w:hAnsi="Times New Roman" w:cs="Times New Roman"/>
          <w:sz w:val="24"/>
          <w:szCs w:val="24"/>
        </w:rPr>
        <w:t xml:space="preserve"> (e.g., a piece of tape</w:t>
      </w:r>
      <w:r w:rsidR="001911D0">
        <w:rPr>
          <w:rFonts w:ascii="Times New Roman" w:hAnsi="Times New Roman" w:cs="Times New Roman"/>
          <w:sz w:val="24"/>
          <w:szCs w:val="24"/>
        </w:rPr>
        <w:t xml:space="preserve"> across the door</w:t>
      </w:r>
      <w:r w:rsidR="000C419C">
        <w:rPr>
          <w:rFonts w:ascii="Times New Roman" w:hAnsi="Times New Roman" w:cs="Times New Roman"/>
          <w:sz w:val="24"/>
          <w:szCs w:val="24"/>
        </w:rPr>
        <w:t xml:space="preserve">). </w:t>
      </w:r>
      <w:r w:rsidR="000A3728">
        <w:rPr>
          <w:rFonts w:ascii="Times New Roman" w:hAnsi="Times New Roman" w:cs="Times New Roman"/>
          <w:sz w:val="24"/>
          <w:szCs w:val="24"/>
        </w:rPr>
        <w:t xml:space="preserve">However, </w:t>
      </w:r>
      <w:r w:rsidR="001911D0">
        <w:rPr>
          <w:rFonts w:ascii="Times New Roman" w:hAnsi="Times New Roman" w:cs="Times New Roman"/>
          <w:sz w:val="24"/>
          <w:szCs w:val="24"/>
        </w:rPr>
        <w:t xml:space="preserve">people </w:t>
      </w:r>
      <w:r w:rsidR="001D751D">
        <w:rPr>
          <w:rFonts w:ascii="Times New Roman" w:hAnsi="Times New Roman" w:cs="Times New Roman"/>
          <w:sz w:val="24"/>
          <w:szCs w:val="24"/>
        </w:rPr>
        <w:t>do not infer this when</w:t>
      </w:r>
      <w:r w:rsidR="001911D0">
        <w:rPr>
          <w:rFonts w:ascii="Times New Roman" w:hAnsi="Times New Roman" w:cs="Times New Roman"/>
          <w:sz w:val="24"/>
          <w:szCs w:val="24"/>
        </w:rPr>
        <w:t xml:space="preserve"> the object </w:t>
      </w:r>
      <w:r w:rsidR="00D13817">
        <w:rPr>
          <w:rFonts w:ascii="Times New Roman" w:hAnsi="Times New Roman" w:cs="Times New Roman"/>
          <w:sz w:val="24"/>
          <w:szCs w:val="24"/>
        </w:rPr>
        <w:t xml:space="preserve">is near the door </w:t>
      </w:r>
      <w:r w:rsidR="0047685A">
        <w:rPr>
          <w:rFonts w:ascii="Times New Roman" w:hAnsi="Times New Roman" w:cs="Times New Roman"/>
          <w:sz w:val="24"/>
          <w:szCs w:val="24"/>
        </w:rPr>
        <w:t>and</w:t>
      </w:r>
      <w:r w:rsidR="00D13817">
        <w:rPr>
          <w:rFonts w:ascii="Times New Roman" w:hAnsi="Times New Roman" w:cs="Times New Roman"/>
          <w:sz w:val="24"/>
          <w:szCs w:val="24"/>
        </w:rPr>
        <w:t xml:space="preserve"> does not block the way</w:t>
      </w:r>
      <w:r w:rsidR="001911D0">
        <w:rPr>
          <w:rFonts w:ascii="Times New Roman" w:hAnsi="Times New Roman" w:cs="Times New Roman"/>
          <w:sz w:val="24"/>
          <w:szCs w:val="24"/>
        </w:rPr>
        <w:t xml:space="preserve"> (e.g.</w:t>
      </w:r>
      <w:r w:rsidR="0047685A">
        <w:rPr>
          <w:rFonts w:ascii="Times New Roman" w:hAnsi="Times New Roman" w:cs="Times New Roman"/>
          <w:sz w:val="24"/>
          <w:szCs w:val="24"/>
        </w:rPr>
        <w:t>,</w:t>
      </w:r>
      <w:r w:rsidR="001911D0">
        <w:rPr>
          <w:rFonts w:ascii="Times New Roman" w:hAnsi="Times New Roman" w:cs="Times New Roman"/>
          <w:sz w:val="24"/>
          <w:szCs w:val="24"/>
        </w:rPr>
        <w:t xml:space="preserve"> if the tape is taped on the side of the door</w:t>
      </w:r>
      <w:r w:rsidR="00680F8D">
        <w:rPr>
          <w:rFonts w:ascii="Times New Roman" w:hAnsi="Times New Roman" w:cs="Times New Roman"/>
          <w:sz w:val="24"/>
          <w:szCs w:val="24"/>
        </w:rPr>
        <w:t>)</w:t>
      </w:r>
      <w:r w:rsidR="002C0D81">
        <w:rPr>
          <w:rFonts w:ascii="Times New Roman" w:hAnsi="Times New Roman" w:cs="Times New Roman"/>
          <w:sz w:val="24"/>
          <w:szCs w:val="24"/>
        </w:rPr>
        <w:t>.</w:t>
      </w:r>
      <w:r w:rsidR="00DE5A5A">
        <w:rPr>
          <w:rFonts w:ascii="Times New Roman" w:hAnsi="Times New Roman" w:cs="Times New Roman"/>
          <w:sz w:val="24"/>
          <w:szCs w:val="24"/>
        </w:rPr>
        <w:t xml:space="preserve"> This study established that costs are critical </w:t>
      </w:r>
      <w:r w:rsidR="00A531B7">
        <w:rPr>
          <w:rFonts w:ascii="Times New Roman" w:hAnsi="Times New Roman" w:cs="Times New Roman"/>
          <w:sz w:val="24"/>
          <w:szCs w:val="24"/>
        </w:rPr>
        <w:t>when</w:t>
      </w:r>
      <w:r w:rsidR="00DE5A5A">
        <w:rPr>
          <w:rFonts w:ascii="Times New Roman" w:hAnsi="Times New Roman" w:cs="Times New Roman"/>
          <w:sz w:val="24"/>
          <w:szCs w:val="24"/>
        </w:rPr>
        <w:t xml:space="preserve"> inferring the communicative </w:t>
      </w:r>
      <w:r w:rsidR="003D7711">
        <w:rPr>
          <w:rFonts w:ascii="Times New Roman" w:hAnsi="Times New Roman" w:cs="Times New Roman"/>
          <w:sz w:val="24"/>
          <w:szCs w:val="24"/>
        </w:rPr>
        <w:t>meaning</w:t>
      </w:r>
      <w:r w:rsidR="00DE5A5A">
        <w:rPr>
          <w:rFonts w:ascii="Times New Roman" w:hAnsi="Times New Roman" w:cs="Times New Roman"/>
          <w:sz w:val="24"/>
          <w:szCs w:val="24"/>
        </w:rPr>
        <w:t xml:space="preserve"> of </w:t>
      </w:r>
      <w:r w:rsidR="00B35930">
        <w:rPr>
          <w:rFonts w:ascii="Times New Roman" w:hAnsi="Times New Roman" w:cs="Times New Roman"/>
          <w:sz w:val="24"/>
          <w:szCs w:val="24"/>
        </w:rPr>
        <w:t>objects.</w:t>
      </w:r>
      <w:r w:rsidR="002C0D81">
        <w:rPr>
          <w:rFonts w:ascii="Times New Roman" w:hAnsi="Times New Roman" w:cs="Times New Roman"/>
          <w:sz w:val="24"/>
          <w:szCs w:val="24"/>
        </w:rPr>
        <w:t xml:space="preserve"> </w:t>
      </w:r>
      <w:r w:rsidR="00B35930">
        <w:rPr>
          <w:rFonts w:ascii="Times New Roman" w:hAnsi="Times New Roman" w:cs="Times New Roman"/>
          <w:sz w:val="24"/>
          <w:szCs w:val="24"/>
        </w:rPr>
        <w:t>In this study</w:t>
      </w:r>
      <w:r w:rsidR="00010894">
        <w:rPr>
          <w:rFonts w:ascii="Times New Roman" w:hAnsi="Times New Roman" w:cs="Times New Roman"/>
          <w:sz w:val="24"/>
          <w:szCs w:val="24"/>
        </w:rPr>
        <w:t>,</w:t>
      </w:r>
      <w:r w:rsidR="00B35930">
        <w:rPr>
          <w:rFonts w:ascii="Times New Roman" w:hAnsi="Times New Roman" w:cs="Times New Roman"/>
          <w:sz w:val="24"/>
          <w:szCs w:val="24"/>
        </w:rPr>
        <w:t xml:space="preserve"> we </w:t>
      </w:r>
      <w:r w:rsidR="002E26BB">
        <w:rPr>
          <w:rFonts w:ascii="Times New Roman" w:hAnsi="Times New Roman" w:cs="Times New Roman"/>
          <w:sz w:val="24"/>
          <w:szCs w:val="24"/>
        </w:rPr>
        <w:t xml:space="preserve">test the </w:t>
      </w:r>
      <w:r w:rsidR="00B35930">
        <w:rPr>
          <w:rFonts w:ascii="Times New Roman" w:hAnsi="Times New Roman" w:cs="Times New Roman"/>
          <w:sz w:val="24"/>
          <w:szCs w:val="24"/>
        </w:rPr>
        <w:t>hypothesi</w:t>
      </w:r>
      <w:r w:rsidR="002E26BB">
        <w:rPr>
          <w:rFonts w:ascii="Times New Roman" w:hAnsi="Times New Roman" w:cs="Times New Roman"/>
          <w:sz w:val="24"/>
          <w:szCs w:val="24"/>
        </w:rPr>
        <w:t>s</w:t>
      </w:r>
      <w:r w:rsidR="00B35930">
        <w:rPr>
          <w:rFonts w:ascii="Times New Roman" w:hAnsi="Times New Roman" w:cs="Times New Roman"/>
          <w:sz w:val="24"/>
          <w:szCs w:val="24"/>
        </w:rPr>
        <w:t xml:space="preserve"> that people </w:t>
      </w:r>
      <w:r w:rsidR="005B6870">
        <w:rPr>
          <w:rFonts w:ascii="Times New Roman" w:hAnsi="Times New Roman" w:cs="Times New Roman"/>
          <w:sz w:val="24"/>
          <w:szCs w:val="24"/>
        </w:rPr>
        <w:t>will continue to treat an object as meaning “avoid” after they have seen it block the way, even if the object is not blocking the way in future trials.</w:t>
      </w:r>
      <w:commentRangeEnd w:id="0"/>
      <w:r w:rsidR="00190DF0">
        <w:rPr>
          <w:rStyle w:val="CommentReference"/>
        </w:rPr>
        <w:commentReference w:id="0"/>
      </w:r>
    </w:p>
    <w:p w14:paraId="50D1262F" w14:textId="77777777" w:rsidR="00DB3111" w:rsidRPr="00360F7D" w:rsidRDefault="00DB3111" w:rsidP="00360F7D">
      <w:pPr>
        <w:spacing w:after="0" w:line="240" w:lineRule="auto"/>
        <w:rPr>
          <w:rFonts w:ascii="Times New Roman" w:hAnsi="Times New Roman" w:cs="Times New Roman"/>
          <w:sz w:val="24"/>
          <w:szCs w:val="24"/>
        </w:rPr>
      </w:pPr>
    </w:p>
    <w:p w14:paraId="4F79C628" w14:textId="646D9BC8" w:rsidR="00360F7D" w:rsidRDefault="008D3599" w:rsidP="00FC30E0">
      <w:pPr>
        <w:spacing w:after="0" w:line="240" w:lineRule="auto"/>
        <w:rPr>
          <w:rFonts w:ascii="Times New Roman" w:hAnsi="Times New Roman" w:cs="Times New Roman"/>
          <w:sz w:val="24"/>
          <w:szCs w:val="24"/>
        </w:rPr>
      </w:pPr>
      <w:commentRangeStart w:id="1"/>
      <w:r>
        <w:rPr>
          <w:rFonts w:ascii="Times New Roman" w:hAnsi="Times New Roman" w:cs="Times New Roman"/>
          <w:sz w:val="24"/>
          <w:szCs w:val="24"/>
        </w:rPr>
        <w:t>P</w:t>
      </w:r>
      <w:r w:rsidR="00FC30E0">
        <w:rPr>
          <w:rFonts w:ascii="Times New Roman" w:hAnsi="Times New Roman" w:cs="Times New Roman"/>
          <w:sz w:val="24"/>
          <w:szCs w:val="24"/>
        </w:rPr>
        <w:t xml:space="preserve">articipants will be presented </w:t>
      </w:r>
      <w:r w:rsidR="008D6FF3">
        <w:rPr>
          <w:rFonts w:ascii="Times New Roman" w:hAnsi="Times New Roman" w:cs="Times New Roman"/>
          <w:sz w:val="24"/>
          <w:szCs w:val="24"/>
        </w:rPr>
        <w:t xml:space="preserve">with two </w:t>
      </w:r>
      <w:r w:rsidR="00FC30E0">
        <w:rPr>
          <w:rFonts w:ascii="Times New Roman" w:hAnsi="Times New Roman" w:cs="Times New Roman"/>
          <w:sz w:val="24"/>
          <w:szCs w:val="24"/>
        </w:rPr>
        <w:t>identical door</w:t>
      </w:r>
      <w:r w:rsidR="00C26A30">
        <w:rPr>
          <w:rFonts w:ascii="Times New Roman" w:hAnsi="Times New Roman" w:cs="Times New Roman"/>
          <w:sz w:val="24"/>
          <w:szCs w:val="24"/>
        </w:rPr>
        <w:t>s</w:t>
      </w:r>
      <w:r w:rsidR="000A5351">
        <w:rPr>
          <w:rFonts w:ascii="Times New Roman" w:hAnsi="Times New Roman" w:cs="Times New Roman"/>
          <w:sz w:val="24"/>
          <w:szCs w:val="24"/>
        </w:rPr>
        <w:t xml:space="preserve"> and will have to decide which door they have to walk through. One of the doors will have </w:t>
      </w:r>
      <w:r w:rsidR="002D26E2">
        <w:rPr>
          <w:rFonts w:ascii="Times New Roman" w:hAnsi="Times New Roman" w:cs="Times New Roman"/>
          <w:sz w:val="24"/>
          <w:szCs w:val="24"/>
        </w:rPr>
        <w:t xml:space="preserve">an object </w:t>
      </w:r>
      <w:r w:rsidR="00A00D45">
        <w:rPr>
          <w:rFonts w:ascii="Times New Roman" w:hAnsi="Times New Roman" w:cs="Times New Roman"/>
          <w:sz w:val="24"/>
          <w:szCs w:val="24"/>
        </w:rPr>
        <w:t>nearby (the “modified” door)</w:t>
      </w:r>
      <w:r w:rsidR="00F56BA7">
        <w:rPr>
          <w:rFonts w:ascii="Times New Roman" w:hAnsi="Times New Roman" w:cs="Times New Roman"/>
          <w:sz w:val="24"/>
          <w:szCs w:val="24"/>
        </w:rPr>
        <w:t xml:space="preserve"> while the other door will have nothing near it (the “unmodified” door). Participants will be told</w:t>
      </w:r>
      <w:r w:rsidR="00FC30E0">
        <w:rPr>
          <w:rFonts w:ascii="Times New Roman" w:hAnsi="Times New Roman" w:cs="Times New Roman"/>
          <w:sz w:val="24"/>
          <w:szCs w:val="24"/>
        </w:rPr>
        <w:t xml:space="preserve"> </w:t>
      </w:r>
      <w:r w:rsidR="00360F7D" w:rsidRPr="00360F7D">
        <w:rPr>
          <w:rFonts w:ascii="Times New Roman" w:hAnsi="Times New Roman" w:cs="Times New Roman"/>
          <w:sz w:val="24"/>
          <w:szCs w:val="24"/>
        </w:rPr>
        <w:t xml:space="preserve">that an agent placed </w:t>
      </w:r>
      <w:r w:rsidR="00F56BA7">
        <w:rPr>
          <w:rFonts w:ascii="Times New Roman" w:hAnsi="Times New Roman" w:cs="Times New Roman"/>
          <w:sz w:val="24"/>
          <w:szCs w:val="24"/>
        </w:rPr>
        <w:t xml:space="preserve">the object near the </w:t>
      </w:r>
      <w:r w:rsidR="00360F7D" w:rsidRPr="00360F7D">
        <w:rPr>
          <w:rFonts w:ascii="Times New Roman" w:hAnsi="Times New Roman" w:cs="Times New Roman"/>
          <w:sz w:val="24"/>
          <w:szCs w:val="24"/>
        </w:rPr>
        <w:t xml:space="preserve">modified door. </w:t>
      </w:r>
      <w:r w:rsidR="008D6FF3">
        <w:rPr>
          <w:rFonts w:ascii="Times New Roman" w:hAnsi="Times New Roman" w:cs="Times New Roman"/>
          <w:sz w:val="24"/>
          <w:szCs w:val="24"/>
        </w:rPr>
        <w:t>P</w:t>
      </w:r>
      <w:r w:rsidR="00360F7D" w:rsidRPr="00360F7D">
        <w:rPr>
          <w:rFonts w:ascii="Times New Roman" w:hAnsi="Times New Roman" w:cs="Times New Roman"/>
          <w:sz w:val="24"/>
          <w:szCs w:val="24"/>
        </w:rPr>
        <w:t xml:space="preserve">articipants </w:t>
      </w:r>
      <w:r w:rsidR="008D6FF3">
        <w:rPr>
          <w:rFonts w:ascii="Times New Roman" w:hAnsi="Times New Roman" w:cs="Times New Roman"/>
          <w:sz w:val="24"/>
          <w:szCs w:val="24"/>
        </w:rPr>
        <w:t xml:space="preserve">will </w:t>
      </w:r>
      <w:r w:rsidR="00360F7D" w:rsidRPr="00360F7D">
        <w:rPr>
          <w:rFonts w:ascii="Times New Roman" w:hAnsi="Times New Roman" w:cs="Times New Roman"/>
          <w:sz w:val="24"/>
          <w:szCs w:val="24"/>
        </w:rPr>
        <w:t>then decide if they should or should not walk through the modified door</w:t>
      </w:r>
      <w:r w:rsidR="007075C5">
        <w:rPr>
          <w:rFonts w:ascii="Times New Roman" w:hAnsi="Times New Roman" w:cs="Times New Roman"/>
          <w:sz w:val="24"/>
          <w:szCs w:val="24"/>
        </w:rPr>
        <w:t xml:space="preserve"> using a 2AFC paradigm.</w:t>
      </w:r>
      <w:commentRangeEnd w:id="1"/>
      <w:r w:rsidR="005329B1">
        <w:rPr>
          <w:rStyle w:val="CommentReference"/>
        </w:rPr>
        <w:commentReference w:id="1"/>
      </w:r>
    </w:p>
    <w:p w14:paraId="4B2E05B6" w14:textId="3F9DE57E" w:rsidR="001B4ED0" w:rsidRDefault="001B4ED0" w:rsidP="00FC30E0">
      <w:pPr>
        <w:spacing w:after="0" w:line="240" w:lineRule="auto"/>
        <w:rPr>
          <w:rFonts w:ascii="Times New Roman" w:hAnsi="Times New Roman" w:cs="Times New Roman"/>
          <w:sz w:val="24"/>
          <w:szCs w:val="24"/>
        </w:rPr>
      </w:pPr>
    </w:p>
    <w:p w14:paraId="2779EC77" w14:textId="1B4F8503" w:rsidR="001B4ED0" w:rsidRPr="00360F7D" w:rsidRDefault="001B4ED0" w:rsidP="00FC30E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Participants will </w:t>
      </w:r>
      <w:r w:rsidR="00820645">
        <w:rPr>
          <w:rFonts w:ascii="Times New Roman" w:hAnsi="Times New Roman" w:cs="Times New Roman"/>
          <w:sz w:val="24"/>
          <w:szCs w:val="24"/>
        </w:rPr>
        <w:t xml:space="preserve">complete </w:t>
      </w:r>
      <w:r>
        <w:rPr>
          <w:rFonts w:ascii="Times New Roman" w:hAnsi="Times New Roman" w:cs="Times New Roman"/>
          <w:sz w:val="24"/>
          <w:szCs w:val="24"/>
        </w:rPr>
        <w:t>two trials.</w:t>
      </w:r>
      <w:r w:rsidR="000E663E">
        <w:rPr>
          <w:rFonts w:ascii="Times New Roman" w:hAnsi="Times New Roman" w:cs="Times New Roman"/>
          <w:sz w:val="24"/>
          <w:szCs w:val="24"/>
        </w:rPr>
        <w:t xml:space="preserve"> In one of the trials</w:t>
      </w:r>
      <w:r w:rsidR="00393D25">
        <w:rPr>
          <w:rFonts w:ascii="Times New Roman" w:hAnsi="Times New Roman" w:cs="Times New Roman"/>
          <w:sz w:val="24"/>
          <w:szCs w:val="24"/>
        </w:rPr>
        <w:t xml:space="preserve"> (the “</w:t>
      </w:r>
      <w:r w:rsidR="00964B6E">
        <w:rPr>
          <w:rFonts w:ascii="Times New Roman" w:hAnsi="Times New Roman" w:cs="Times New Roman"/>
          <w:sz w:val="24"/>
          <w:szCs w:val="24"/>
        </w:rPr>
        <w:t>object</w:t>
      </w:r>
      <w:r w:rsidR="00393D25">
        <w:rPr>
          <w:rFonts w:ascii="Times New Roman" w:hAnsi="Times New Roman" w:cs="Times New Roman"/>
          <w:sz w:val="24"/>
          <w:szCs w:val="24"/>
        </w:rPr>
        <w:t>” trial)</w:t>
      </w:r>
      <w:r>
        <w:rPr>
          <w:rFonts w:ascii="Times New Roman" w:hAnsi="Times New Roman" w:cs="Times New Roman"/>
          <w:sz w:val="24"/>
          <w:szCs w:val="24"/>
        </w:rPr>
        <w:t>, participants will see a physical object (</w:t>
      </w:r>
      <w:r w:rsidR="004B7D30">
        <w:rPr>
          <w:rFonts w:ascii="Times New Roman" w:hAnsi="Times New Roman" w:cs="Times New Roman"/>
          <w:sz w:val="24"/>
          <w:szCs w:val="24"/>
        </w:rPr>
        <w:t>see Q4 for list of objects</w:t>
      </w:r>
      <w:r>
        <w:rPr>
          <w:rFonts w:ascii="Times New Roman" w:hAnsi="Times New Roman" w:cs="Times New Roman"/>
          <w:sz w:val="24"/>
          <w:szCs w:val="24"/>
        </w:rPr>
        <w:t>)</w:t>
      </w:r>
      <w:r w:rsidR="001A04F2">
        <w:rPr>
          <w:rFonts w:ascii="Times New Roman" w:hAnsi="Times New Roman" w:cs="Times New Roman"/>
          <w:sz w:val="24"/>
          <w:szCs w:val="24"/>
        </w:rPr>
        <w:t xml:space="preserve"> near one of the doors</w:t>
      </w:r>
      <w:r>
        <w:rPr>
          <w:rFonts w:ascii="Times New Roman" w:hAnsi="Times New Roman" w:cs="Times New Roman"/>
          <w:sz w:val="24"/>
          <w:szCs w:val="24"/>
        </w:rPr>
        <w:t xml:space="preserve">. In the </w:t>
      </w:r>
      <w:r w:rsidR="000E663E">
        <w:rPr>
          <w:rFonts w:ascii="Times New Roman" w:hAnsi="Times New Roman" w:cs="Times New Roman"/>
          <w:sz w:val="24"/>
          <w:szCs w:val="24"/>
        </w:rPr>
        <w:t xml:space="preserve">other trial </w:t>
      </w:r>
      <w:r w:rsidR="00393D25">
        <w:rPr>
          <w:rFonts w:ascii="Times New Roman" w:hAnsi="Times New Roman" w:cs="Times New Roman"/>
          <w:sz w:val="24"/>
          <w:szCs w:val="24"/>
        </w:rPr>
        <w:t>(the “symbol” trial)</w:t>
      </w:r>
      <w:r>
        <w:rPr>
          <w:rFonts w:ascii="Times New Roman" w:hAnsi="Times New Roman" w:cs="Times New Roman"/>
          <w:sz w:val="24"/>
          <w:szCs w:val="24"/>
        </w:rPr>
        <w:t>, participants will see a picture of the same physical object (e.g., a picture of a potted plant or a picture of a stack of books)</w:t>
      </w:r>
      <w:r w:rsidR="001A04F2">
        <w:rPr>
          <w:rFonts w:ascii="Times New Roman" w:hAnsi="Times New Roman" w:cs="Times New Roman"/>
          <w:sz w:val="24"/>
          <w:szCs w:val="24"/>
        </w:rPr>
        <w:t xml:space="preserve"> near one of the doors.</w:t>
      </w:r>
    </w:p>
    <w:p w14:paraId="0DB3D18A" w14:textId="1A4C94B6" w:rsidR="00360F7D" w:rsidRDefault="00360F7D" w:rsidP="00360F7D">
      <w:pPr>
        <w:spacing w:after="0" w:line="240" w:lineRule="auto"/>
        <w:rPr>
          <w:rFonts w:ascii="Times New Roman" w:hAnsi="Times New Roman" w:cs="Times New Roman"/>
          <w:sz w:val="24"/>
          <w:szCs w:val="24"/>
        </w:rPr>
      </w:pPr>
    </w:p>
    <w:p w14:paraId="513077D7" w14:textId="2B351660" w:rsidR="0085265C" w:rsidRDefault="00782622"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predict that when </w:t>
      </w:r>
      <w:r w:rsidR="006A6D89">
        <w:rPr>
          <w:rFonts w:ascii="Times New Roman" w:hAnsi="Times New Roman" w:cs="Times New Roman"/>
          <w:sz w:val="24"/>
          <w:szCs w:val="24"/>
        </w:rPr>
        <w:t xml:space="preserve">participants undergo the </w:t>
      </w:r>
      <w:r w:rsidR="006B3D16">
        <w:rPr>
          <w:rFonts w:ascii="Times New Roman" w:hAnsi="Times New Roman" w:cs="Times New Roman"/>
          <w:sz w:val="24"/>
          <w:szCs w:val="24"/>
        </w:rPr>
        <w:t xml:space="preserve">object </w:t>
      </w:r>
      <w:r w:rsidR="006A6D89">
        <w:rPr>
          <w:rFonts w:ascii="Times New Roman" w:hAnsi="Times New Roman" w:cs="Times New Roman"/>
          <w:sz w:val="24"/>
          <w:szCs w:val="24"/>
        </w:rPr>
        <w:t xml:space="preserve">trial first </w:t>
      </w:r>
      <w:r w:rsidR="003D218A">
        <w:rPr>
          <w:rFonts w:ascii="Times New Roman" w:hAnsi="Times New Roman" w:cs="Times New Roman"/>
          <w:sz w:val="24"/>
          <w:szCs w:val="24"/>
        </w:rPr>
        <w:t xml:space="preserve">(and see it as costly; see Q6) </w:t>
      </w:r>
      <w:r w:rsidR="006A6D89">
        <w:rPr>
          <w:rFonts w:ascii="Times New Roman" w:hAnsi="Times New Roman" w:cs="Times New Roman"/>
          <w:sz w:val="24"/>
          <w:szCs w:val="24"/>
        </w:rPr>
        <w:t xml:space="preserve">and the symbol trial second, they will infer that they should walk through the unmodified door in </w:t>
      </w:r>
      <w:r w:rsidR="00AE60C6">
        <w:rPr>
          <w:rFonts w:ascii="Times New Roman" w:hAnsi="Times New Roman" w:cs="Times New Roman"/>
          <w:sz w:val="24"/>
          <w:szCs w:val="24"/>
        </w:rPr>
        <w:t>both trials</w:t>
      </w:r>
      <w:r w:rsidR="006A6D89">
        <w:rPr>
          <w:rFonts w:ascii="Times New Roman" w:hAnsi="Times New Roman" w:cs="Times New Roman"/>
          <w:sz w:val="24"/>
          <w:szCs w:val="24"/>
        </w:rPr>
        <w:t xml:space="preserve">. </w:t>
      </w:r>
      <w:commentRangeStart w:id="2"/>
      <w:r w:rsidR="00EE5708">
        <w:rPr>
          <w:rFonts w:ascii="Times New Roman" w:hAnsi="Times New Roman" w:cs="Times New Roman"/>
          <w:sz w:val="24"/>
          <w:szCs w:val="24"/>
        </w:rPr>
        <w:t>By</w:t>
      </w:r>
      <w:r w:rsidR="006A6D89">
        <w:rPr>
          <w:rFonts w:ascii="Times New Roman" w:hAnsi="Times New Roman" w:cs="Times New Roman"/>
          <w:sz w:val="24"/>
          <w:szCs w:val="24"/>
        </w:rPr>
        <w:t xml:space="preserve"> contrast</w:t>
      </w:r>
      <w:commentRangeEnd w:id="2"/>
      <w:r w:rsidR="00EE5708">
        <w:rPr>
          <w:rStyle w:val="CommentReference"/>
        </w:rPr>
        <w:commentReference w:id="2"/>
      </w:r>
      <w:r w:rsidR="006A6D89">
        <w:rPr>
          <w:rFonts w:ascii="Times New Roman" w:hAnsi="Times New Roman" w:cs="Times New Roman"/>
          <w:sz w:val="24"/>
          <w:szCs w:val="24"/>
        </w:rPr>
        <w:t xml:space="preserve">, we predict </w:t>
      </w:r>
      <w:r w:rsidR="00705269">
        <w:rPr>
          <w:rFonts w:ascii="Times New Roman" w:hAnsi="Times New Roman" w:cs="Times New Roman"/>
          <w:sz w:val="24"/>
          <w:szCs w:val="24"/>
        </w:rPr>
        <w:t>that when participants</w:t>
      </w:r>
      <w:r w:rsidR="00B50485">
        <w:rPr>
          <w:rFonts w:ascii="Times New Roman" w:hAnsi="Times New Roman" w:cs="Times New Roman"/>
          <w:sz w:val="24"/>
          <w:szCs w:val="24"/>
        </w:rPr>
        <w:t xml:space="preserve"> </w:t>
      </w:r>
      <w:r w:rsidR="00705269">
        <w:rPr>
          <w:rFonts w:ascii="Times New Roman" w:hAnsi="Times New Roman" w:cs="Times New Roman"/>
          <w:sz w:val="24"/>
          <w:szCs w:val="24"/>
        </w:rPr>
        <w:t xml:space="preserve">undergo the symbol trial first and the </w:t>
      </w:r>
      <w:r w:rsidR="006B3D16">
        <w:rPr>
          <w:rFonts w:ascii="Times New Roman" w:hAnsi="Times New Roman" w:cs="Times New Roman"/>
          <w:sz w:val="24"/>
          <w:szCs w:val="24"/>
        </w:rPr>
        <w:t xml:space="preserve">object </w:t>
      </w:r>
      <w:r w:rsidR="00705269">
        <w:rPr>
          <w:rFonts w:ascii="Times New Roman" w:hAnsi="Times New Roman" w:cs="Times New Roman"/>
          <w:sz w:val="24"/>
          <w:szCs w:val="24"/>
        </w:rPr>
        <w:t xml:space="preserve">trial second, </w:t>
      </w:r>
      <w:r w:rsidR="006A6D89">
        <w:rPr>
          <w:rFonts w:ascii="Times New Roman" w:hAnsi="Times New Roman" w:cs="Times New Roman"/>
          <w:sz w:val="24"/>
          <w:szCs w:val="24"/>
        </w:rPr>
        <w:t>they will show a weaker preference for the unmodified door in the symbol trial</w:t>
      </w:r>
      <w:r w:rsidR="00673F64">
        <w:rPr>
          <w:rFonts w:ascii="Times New Roman" w:hAnsi="Times New Roman" w:cs="Times New Roman"/>
          <w:sz w:val="24"/>
          <w:szCs w:val="24"/>
        </w:rPr>
        <w:t>.</w:t>
      </w:r>
      <w:r w:rsidR="006A6D89">
        <w:rPr>
          <w:rFonts w:ascii="Times New Roman" w:hAnsi="Times New Roman" w:cs="Times New Roman"/>
          <w:sz w:val="24"/>
          <w:szCs w:val="24"/>
        </w:rPr>
        <w:t xml:space="preserve"> </w:t>
      </w:r>
      <w:r w:rsidR="00673F64">
        <w:rPr>
          <w:rFonts w:ascii="Times New Roman" w:hAnsi="Times New Roman" w:cs="Times New Roman"/>
          <w:sz w:val="24"/>
          <w:szCs w:val="24"/>
        </w:rPr>
        <w:t>W</w:t>
      </w:r>
      <w:r w:rsidR="006A6D89">
        <w:rPr>
          <w:rFonts w:ascii="Times New Roman" w:hAnsi="Times New Roman" w:cs="Times New Roman"/>
          <w:sz w:val="24"/>
          <w:szCs w:val="24"/>
        </w:rPr>
        <w:t xml:space="preserve">e do not have </w:t>
      </w:r>
      <w:r w:rsidR="00681826">
        <w:rPr>
          <w:rFonts w:ascii="Times New Roman" w:hAnsi="Times New Roman" w:cs="Times New Roman"/>
          <w:sz w:val="24"/>
          <w:szCs w:val="24"/>
        </w:rPr>
        <w:t xml:space="preserve">expectations about whether </w:t>
      </w:r>
      <w:r w:rsidR="00673F64">
        <w:rPr>
          <w:rFonts w:ascii="Times New Roman" w:hAnsi="Times New Roman" w:cs="Times New Roman"/>
          <w:sz w:val="24"/>
          <w:szCs w:val="24"/>
        </w:rPr>
        <w:t>participants</w:t>
      </w:r>
      <w:r w:rsidR="00681826">
        <w:rPr>
          <w:rFonts w:ascii="Times New Roman" w:hAnsi="Times New Roman" w:cs="Times New Roman"/>
          <w:sz w:val="24"/>
          <w:szCs w:val="24"/>
        </w:rPr>
        <w:t xml:space="preserve"> will systematically favor the modified door, perform at chance, or have a weak preference for the unmodified door</w:t>
      </w:r>
      <w:r w:rsidR="00002AFC">
        <w:rPr>
          <w:rFonts w:ascii="Times New Roman" w:hAnsi="Times New Roman" w:cs="Times New Roman"/>
          <w:sz w:val="24"/>
          <w:szCs w:val="24"/>
        </w:rPr>
        <w:t xml:space="preserve"> in t</w:t>
      </w:r>
      <w:r w:rsidR="00270A99">
        <w:rPr>
          <w:rFonts w:ascii="Times New Roman" w:hAnsi="Times New Roman" w:cs="Times New Roman"/>
          <w:sz w:val="24"/>
          <w:szCs w:val="24"/>
        </w:rPr>
        <w:t>his trial</w:t>
      </w:r>
      <w:r w:rsidR="00681826">
        <w:rPr>
          <w:rFonts w:ascii="Times New Roman" w:hAnsi="Times New Roman" w:cs="Times New Roman"/>
          <w:sz w:val="24"/>
          <w:szCs w:val="24"/>
        </w:rPr>
        <w:t>.</w:t>
      </w:r>
      <w:r w:rsidR="00270A99" w:rsidRPr="00270A99">
        <w:rPr>
          <w:rFonts w:ascii="Times New Roman" w:hAnsi="Times New Roman" w:cs="Times New Roman"/>
          <w:sz w:val="24"/>
          <w:szCs w:val="24"/>
        </w:rPr>
        <w:t xml:space="preserve"> </w:t>
      </w:r>
      <w:r w:rsidR="00270A99">
        <w:rPr>
          <w:rFonts w:ascii="Times New Roman" w:hAnsi="Times New Roman" w:cs="Times New Roman"/>
          <w:sz w:val="24"/>
          <w:szCs w:val="24"/>
        </w:rPr>
        <w:t>We predict that participants will continue to infer that they should walk through the unmodified door in the object trial, even when it comes after the symbol trial.</w:t>
      </w:r>
    </w:p>
    <w:p w14:paraId="5C4C122C" w14:textId="77777777" w:rsidR="00360F7D" w:rsidRPr="00360F7D" w:rsidRDefault="00360F7D" w:rsidP="00360F7D">
      <w:pPr>
        <w:spacing w:after="0" w:line="240" w:lineRule="auto"/>
        <w:rPr>
          <w:rFonts w:ascii="Times New Roman" w:hAnsi="Times New Roman" w:cs="Times New Roman"/>
          <w:sz w:val="24"/>
          <w:szCs w:val="24"/>
        </w:rPr>
      </w:pPr>
    </w:p>
    <w:p w14:paraId="6D6201AA"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3) Dependent variable</w:t>
      </w:r>
      <w:r w:rsidRPr="00360F7D">
        <w:rPr>
          <w:rFonts w:ascii="Times New Roman" w:hAnsi="Times New Roman" w:cs="Times New Roman"/>
          <w:sz w:val="24"/>
          <w:szCs w:val="24"/>
        </w:rPr>
        <w:t>. Describe the key dependent variable(s) specifying how they will be measured.</w:t>
      </w:r>
    </w:p>
    <w:p w14:paraId="63E6D53C" w14:textId="775AC724" w:rsidR="00360F7D" w:rsidRDefault="00360F7D" w:rsidP="00360F7D">
      <w:pPr>
        <w:spacing w:after="0" w:line="240" w:lineRule="auto"/>
        <w:rPr>
          <w:rFonts w:ascii="Times New Roman" w:hAnsi="Times New Roman" w:cs="Times New Roman"/>
          <w:sz w:val="24"/>
          <w:szCs w:val="24"/>
        </w:rPr>
      </w:pPr>
    </w:p>
    <w:p w14:paraId="0A8669BF" w14:textId="45625182" w:rsidR="00360F7D" w:rsidRPr="00360F7D" w:rsidRDefault="00393D25" w:rsidP="00360F7D">
      <w:pPr>
        <w:spacing w:after="0" w:line="240" w:lineRule="auto"/>
        <w:rPr>
          <w:rFonts w:ascii="Times New Roman" w:hAnsi="Times New Roman" w:cs="Times New Roman"/>
          <w:sz w:val="24"/>
          <w:szCs w:val="24"/>
        </w:rPr>
      </w:pPr>
      <w:commentRangeStart w:id="3"/>
      <w:r>
        <w:rPr>
          <w:rFonts w:ascii="Times New Roman" w:hAnsi="Times New Roman" w:cs="Times New Roman"/>
          <w:sz w:val="24"/>
          <w:szCs w:val="24"/>
        </w:rPr>
        <w:t xml:space="preserve">The </w:t>
      </w:r>
      <w:r w:rsidR="0075601E">
        <w:rPr>
          <w:rFonts w:ascii="Times New Roman" w:hAnsi="Times New Roman" w:cs="Times New Roman"/>
          <w:sz w:val="24"/>
          <w:szCs w:val="24"/>
        </w:rPr>
        <w:t xml:space="preserve">two </w:t>
      </w:r>
      <w:r>
        <w:rPr>
          <w:rFonts w:ascii="Times New Roman" w:hAnsi="Times New Roman" w:cs="Times New Roman"/>
          <w:sz w:val="24"/>
          <w:szCs w:val="24"/>
        </w:rPr>
        <w:t>dependent variable</w:t>
      </w:r>
      <w:r w:rsidR="0075601E">
        <w:rPr>
          <w:rFonts w:ascii="Times New Roman" w:hAnsi="Times New Roman" w:cs="Times New Roman"/>
          <w:sz w:val="24"/>
          <w:szCs w:val="24"/>
        </w:rPr>
        <w:t xml:space="preserve">s are the doors that the participants choose in the object trial and in the symbol trial. Both will be measured </w:t>
      </w:r>
      <w:r w:rsidR="00DB5458">
        <w:rPr>
          <w:rFonts w:ascii="Times New Roman" w:hAnsi="Times New Roman" w:cs="Times New Roman"/>
          <w:sz w:val="24"/>
          <w:szCs w:val="24"/>
        </w:rPr>
        <w:t xml:space="preserve">using </w:t>
      </w:r>
      <w:r w:rsidR="0075601E">
        <w:rPr>
          <w:rFonts w:ascii="Times New Roman" w:hAnsi="Times New Roman" w:cs="Times New Roman"/>
          <w:sz w:val="24"/>
          <w:szCs w:val="24"/>
        </w:rPr>
        <w:t xml:space="preserve">a 2AFC paradigm where the options are </w:t>
      </w:r>
      <w:commentRangeStart w:id="4"/>
      <w:r w:rsidR="0075601E">
        <w:rPr>
          <w:rFonts w:ascii="Times New Roman" w:hAnsi="Times New Roman" w:cs="Times New Roman"/>
          <w:sz w:val="24"/>
          <w:szCs w:val="24"/>
        </w:rPr>
        <w:t>“</w:t>
      </w:r>
      <w:r w:rsidR="00F02F47">
        <w:rPr>
          <w:rFonts w:ascii="Times New Roman" w:hAnsi="Times New Roman" w:cs="Times New Roman"/>
          <w:sz w:val="24"/>
          <w:szCs w:val="24"/>
        </w:rPr>
        <w:t>you should walk through the door with the</w:t>
      </w:r>
      <w:r w:rsidR="00DB5458">
        <w:rPr>
          <w:rFonts w:ascii="Times New Roman" w:hAnsi="Times New Roman" w:cs="Times New Roman"/>
          <w:sz w:val="24"/>
          <w:szCs w:val="24"/>
        </w:rPr>
        <w:t xml:space="preserve"> </w:t>
      </w:r>
      <w:r w:rsidR="00DB5458" w:rsidRPr="00DB5458">
        <w:rPr>
          <w:rFonts w:ascii="Times New Roman" w:hAnsi="Times New Roman" w:cs="Times New Roman"/>
          <w:i/>
          <w:sz w:val="24"/>
          <w:szCs w:val="24"/>
        </w:rPr>
        <w:t>object</w:t>
      </w:r>
      <w:r w:rsidR="0075601E">
        <w:rPr>
          <w:rFonts w:ascii="Times New Roman" w:hAnsi="Times New Roman" w:cs="Times New Roman"/>
          <w:sz w:val="24"/>
          <w:szCs w:val="24"/>
        </w:rPr>
        <w:t>” and “</w:t>
      </w:r>
      <w:r w:rsidR="00DB5458">
        <w:rPr>
          <w:rFonts w:ascii="Times New Roman" w:hAnsi="Times New Roman" w:cs="Times New Roman"/>
          <w:sz w:val="24"/>
          <w:szCs w:val="24"/>
        </w:rPr>
        <w:t xml:space="preserve">you should not walk through the door with the </w:t>
      </w:r>
      <w:r w:rsidR="00DB5458" w:rsidRPr="00DB5458">
        <w:rPr>
          <w:rFonts w:ascii="Times New Roman" w:hAnsi="Times New Roman" w:cs="Times New Roman"/>
          <w:i/>
          <w:sz w:val="24"/>
          <w:szCs w:val="24"/>
        </w:rPr>
        <w:t>object</w:t>
      </w:r>
      <w:r w:rsidR="0075601E">
        <w:rPr>
          <w:rFonts w:ascii="Times New Roman" w:hAnsi="Times New Roman" w:cs="Times New Roman"/>
          <w:sz w:val="24"/>
          <w:szCs w:val="24"/>
        </w:rPr>
        <w:t>”</w:t>
      </w:r>
      <w:commentRangeEnd w:id="3"/>
      <w:r w:rsidR="00DB5458">
        <w:rPr>
          <w:rFonts w:ascii="Times New Roman" w:hAnsi="Times New Roman" w:cs="Times New Roman"/>
          <w:sz w:val="24"/>
          <w:szCs w:val="24"/>
        </w:rPr>
        <w:t>.</w:t>
      </w:r>
      <w:r w:rsidR="00FA3F8E">
        <w:rPr>
          <w:rStyle w:val="CommentReference"/>
        </w:rPr>
        <w:commentReference w:id="3"/>
      </w:r>
      <w:commentRangeEnd w:id="4"/>
      <w:r w:rsidR="0075601E">
        <w:rPr>
          <w:rStyle w:val="CommentReference"/>
        </w:rPr>
        <w:commentReference w:id="4"/>
      </w:r>
    </w:p>
    <w:p w14:paraId="61936E1F" w14:textId="77777777" w:rsidR="00360F7D" w:rsidRPr="00360F7D" w:rsidRDefault="00360F7D" w:rsidP="00360F7D">
      <w:pPr>
        <w:spacing w:after="0" w:line="240" w:lineRule="auto"/>
        <w:rPr>
          <w:rFonts w:ascii="Times New Roman" w:hAnsi="Times New Roman" w:cs="Times New Roman"/>
          <w:sz w:val="24"/>
          <w:szCs w:val="24"/>
        </w:rPr>
      </w:pPr>
    </w:p>
    <w:p w14:paraId="6FF47BC4"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b/>
          <w:sz w:val="24"/>
          <w:szCs w:val="24"/>
        </w:rPr>
        <w:t>4) Conditions.</w:t>
      </w:r>
      <w:r w:rsidRPr="00360F7D">
        <w:rPr>
          <w:rFonts w:ascii="Times New Roman" w:hAnsi="Times New Roman" w:cs="Times New Roman"/>
          <w:sz w:val="24"/>
          <w:szCs w:val="24"/>
        </w:rPr>
        <w:t xml:space="preserve"> How many and which conditions will participants be assigned to?</w:t>
      </w:r>
    </w:p>
    <w:p w14:paraId="113D0C9C" w14:textId="77777777" w:rsidR="00360F7D" w:rsidRPr="00360F7D" w:rsidRDefault="00360F7D" w:rsidP="00360F7D">
      <w:pPr>
        <w:spacing w:after="0" w:line="240" w:lineRule="auto"/>
        <w:rPr>
          <w:rFonts w:ascii="Times New Roman" w:hAnsi="Times New Roman" w:cs="Times New Roman"/>
          <w:sz w:val="24"/>
          <w:szCs w:val="24"/>
        </w:rPr>
      </w:pPr>
    </w:p>
    <w:p w14:paraId="63689706" w14:textId="509E2C0A" w:rsidR="00360F7D" w:rsidRDefault="00FF0AAA"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We will have two conditions that vary the order of our trials. In the first condition, participants will undergo the object trial first and the symbol trial second. In the second condition, participants will undergo the symbol trial first and the object trial second.</w:t>
      </w:r>
      <w:r w:rsidR="001502CC">
        <w:rPr>
          <w:rFonts w:ascii="Times New Roman" w:hAnsi="Times New Roman" w:cs="Times New Roman"/>
          <w:sz w:val="24"/>
          <w:szCs w:val="24"/>
        </w:rPr>
        <w:t xml:space="preserve"> After </w:t>
      </w:r>
      <w:r w:rsidR="00EE6A96">
        <w:rPr>
          <w:rFonts w:ascii="Times New Roman" w:hAnsi="Times New Roman" w:cs="Times New Roman"/>
          <w:sz w:val="24"/>
          <w:szCs w:val="24"/>
        </w:rPr>
        <w:t xml:space="preserve">the test </w:t>
      </w:r>
      <w:r w:rsidR="001502CC">
        <w:rPr>
          <w:rFonts w:ascii="Times New Roman" w:hAnsi="Times New Roman" w:cs="Times New Roman"/>
          <w:sz w:val="24"/>
          <w:szCs w:val="24"/>
        </w:rPr>
        <w:t>trials,</w:t>
      </w:r>
      <w:r w:rsidR="002D5ADC">
        <w:rPr>
          <w:rFonts w:ascii="Times New Roman" w:hAnsi="Times New Roman" w:cs="Times New Roman"/>
          <w:sz w:val="24"/>
          <w:szCs w:val="24"/>
        </w:rPr>
        <w:t xml:space="preserve"> </w:t>
      </w:r>
      <w:r w:rsidR="00360F7D" w:rsidRPr="00360F7D">
        <w:rPr>
          <w:rFonts w:ascii="Times New Roman" w:hAnsi="Times New Roman" w:cs="Times New Roman"/>
          <w:sz w:val="24"/>
          <w:szCs w:val="24"/>
        </w:rPr>
        <w:t xml:space="preserve">participants will be asked which door is </w:t>
      </w:r>
      <w:r w:rsidR="00560726">
        <w:rPr>
          <w:rFonts w:ascii="Times New Roman" w:hAnsi="Times New Roman" w:cs="Times New Roman"/>
          <w:sz w:val="24"/>
          <w:szCs w:val="24"/>
        </w:rPr>
        <w:t xml:space="preserve">more difficult </w:t>
      </w:r>
      <w:r w:rsidR="00360F7D" w:rsidRPr="00360F7D">
        <w:rPr>
          <w:rFonts w:ascii="Times New Roman" w:hAnsi="Times New Roman" w:cs="Times New Roman"/>
          <w:sz w:val="24"/>
          <w:szCs w:val="24"/>
        </w:rPr>
        <w:t xml:space="preserve">to walk through </w:t>
      </w:r>
      <w:r w:rsidR="002D5ADC">
        <w:rPr>
          <w:rFonts w:ascii="Times New Roman" w:hAnsi="Times New Roman" w:cs="Times New Roman"/>
          <w:sz w:val="24"/>
          <w:szCs w:val="24"/>
        </w:rPr>
        <w:t>in the same order</w:t>
      </w:r>
      <w:r w:rsidR="00EC32BA">
        <w:rPr>
          <w:rFonts w:ascii="Times New Roman" w:hAnsi="Times New Roman" w:cs="Times New Roman"/>
          <w:sz w:val="24"/>
          <w:szCs w:val="24"/>
        </w:rPr>
        <w:t xml:space="preserve"> (see Q6)</w:t>
      </w:r>
      <w:r w:rsidR="002610CF">
        <w:rPr>
          <w:rFonts w:ascii="Times New Roman" w:hAnsi="Times New Roman" w:cs="Times New Roman"/>
          <w:sz w:val="24"/>
          <w:szCs w:val="24"/>
        </w:rPr>
        <w:t>.</w:t>
      </w:r>
    </w:p>
    <w:p w14:paraId="4DD984C1" w14:textId="77777777" w:rsidR="009E1335" w:rsidRPr="00360F7D" w:rsidRDefault="009E1335" w:rsidP="00360F7D">
      <w:pPr>
        <w:spacing w:after="0" w:line="240" w:lineRule="auto"/>
        <w:rPr>
          <w:rFonts w:ascii="Times New Roman" w:hAnsi="Times New Roman" w:cs="Times New Roman"/>
          <w:sz w:val="24"/>
          <w:szCs w:val="24"/>
        </w:rPr>
      </w:pPr>
    </w:p>
    <w:p w14:paraId="3E76A8CE" w14:textId="04F5308B"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 xml:space="preserve">The stimuli will consist of eight trials in each condition (all tested across participants). The objects we have chosen for our stimuli are: </w:t>
      </w:r>
      <w:r w:rsidR="00A163E9">
        <w:rPr>
          <w:rFonts w:ascii="Times New Roman" w:hAnsi="Times New Roman" w:cs="Times New Roman"/>
          <w:sz w:val="24"/>
          <w:szCs w:val="24"/>
        </w:rPr>
        <w:t xml:space="preserve">a plant, </w:t>
      </w:r>
      <w:r w:rsidRPr="00360F7D">
        <w:rPr>
          <w:rFonts w:ascii="Times New Roman" w:hAnsi="Times New Roman" w:cs="Times New Roman"/>
          <w:sz w:val="24"/>
          <w:szCs w:val="24"/>
        </w:rPr>
        <w:t xml:space="preserve">a chair, </w:t>
      </w:r>
      <w:r w:rsidR="00A5391F">
        <w:rPr>
          <w:rFonts w:ascii="Times New Roman" w:hAnsi="Times New Roman" w:cs="Times New Roman"/>
          <w:sz w:val="24"/>
          <w:szCs w:val="24"/>
        </w:rPr>
        <w:t xml:space="preserve">a stack of books, an unstacked pile of cinderblocks, </w:t>
      </w:r>
      <w:r w:rsidRPr="00360F7D">
        <w:rPr>
          <w:rFonts w:ascii="Times New Roman" w:hAnsi="Times New Roman" w:cs="Times New Roman"/>
          <w:sz w:val="24"/>
          <w:szCs w:val="24"/>
        </w:rPr>
        <w:t>tape</w:t>
      </w:r>
      <w:r w:rsidR="00C70280">
        <w:rPr>
          <w:rFonts w:ascii="Times New Roman" w:hAnsi="Times New Roman" w:cs="Times New Roman"/>
          <w:sz w:val="24"/>
          <w:szCs w:val="24"/>
        </w:rPr>
        <w:t xml:space="preserve"> across the door/opening of the door</w:t>
      </w:r>
      <w:r w:rsidRPr="00360F7D">
        <w:rPr>
          <w:rFonts w:ascii="Times New Roman" w:hAnsi="Times New Roman" w:cs="Times New Roman"/>
          <w:sz w:val="24"/>
          <w:szCs w:val="24"/>
        </w:rPr>
        <w:t>, a collection of three rulers</w:t>
      </w:r>
      <w:r w:rsidR="00371263">
        <w:rPr>
          <w:rFonts w:ascii="Times New Roman" w:hAnsi="Times New Roman" w:cs="Times New Roman"/>
          <w:sz w:val="24"/>
          <w:szCs w:val="24"/>
        </w:rPr>
        <w:t xml:space="preserve"> taped to the top of </w:t>
      </w:r>
      <w:r w:rsidR="009B611C">
        <w:rPr>
          <w:rFonts w:ascii="Times New Roman" w:hAnsi="Times New Roman" w:cs="Times New Roman"/>
          <w:sz w:val="24"/>
          <w:szCs w:val="24"/>
        </w:rPr>
        <w:t>t</w:t>
      </w:r>
      <w:r w:rsidR="00A658C6">
        <w:rPr>
          <w:rFonts w:ascii="Times New Roman" w:hAnsi="Times New Roman" w:cs="Times New Roman"/>
          <w:sz w:val="24"/>
          <w:szCs w:val="24"/>
        </w:rPr>
        <w:t xml:space="preserve">he </w:t>
      </w:r>
      <w:r w:rsidR="00371263">
        <w:rPr>
          <w:rFonts w:ascii="Times New Roman" w:hAnsi="Times New Roman" w:cs="Times New Roman"/>
          <w:sz w:val="24"/>
          <w:szCs w:val="24"/>
        </w:rPr>
        <w:t>door frame</w:t>
      </w:r>
      <w:r w:rsidR="00A5391F">
        <w:rPr>
          <w:rFonts w:ascii="Times New Roman" w:hAnsi="Times New Roman" w:cs="Times New Roman"/>
          <w:sz w:val="24"/>
          <w:szCs w:val="24"/>
        </w:rPr>
        <w:t xml:space="preserve">, </w:t>
      </w:r>
      <w:r w:rsidR="00A5391F" w:rsidRPr="00360F7D">
        <w:rPr>
          <w:rFonts w:ascii="Times New Roman" w:hAnsi="Times New Roman" w:cs="Times New Roman"/>
          <w:sz w:val="24"/>
          <w:szCs w:val="24"/>
        </w:rPr>
        <w:t xml:space="preserve">a hat, </w:t>
      </w:r>
      <w:r w:rsidR="00A5391F">
        <w:rPr>
          <w:rFonts w:ascii="Times New Roman" w:hAnsi="Times New Roman" w:cs="Times New Roman"/>
          <w:sz w:val="24"/>
          <w:szCs w:val="24"/>
        </w:rPr>
        <w:t xml:space="preserve">and </w:t>
      </w:r>
      <w:r w:rsidR="00A5391F" w:rsidRPr="00360F7D">
        <w:rPr>
          <w:rFonts w:ascii="Times New Roman" w:hAnsi="Times New Roman" w:cs="Times New Roman"/>
          <w:sz w:val="24"/>
          <w:szCs w:val="24"/>
        </w:rPr>
        <w:t>a string tacked to the</w:t>
      </w:r>
      <w:r w:rsidR="006E6FF3">
        <w:rPr>
          <w:rFonts w:ascii="Times New Roman" w:hAnsi="Times New Roman" w:cs="Times New Roman"/>
          <w:sz w:val="24"/>
          <w:szCs w:val="24"/>
        </w:rPr>
        <w:t xml:space="preserve"> top of the</w:t>
      </w:r>
      <w:r w:rsidR="00A5391F" w:rsidRPr="00360F7D">
        <w:rPr>
          <w:rFonts w:ascii="Times New Roman" w:hAnsi="Times New Roman" w:cs="Times New Roman"/>
          <w:sz w:val="24"/>
          <w:szCs w:val="24"/>
        </w:rPr>
        <w:t xml:space="preserve"> door frame</w:t>
      </w:r>
      <w:r w:rsidR="00A5391F">
        <w:rPr>
          <w:rFonts w:ascii="Times New Roman" w:hAnsi="Times New Roman" w:cs="Times New Roman"/>
          <w:sz w:val="24"/>
          <w:szCs w:val="24"/>
        </w:rPr>
        <w:t xml:space="preserve"> and tied to a fishbowl.</w:t>
      </w:r>
    </w:p>
    <w:p w14:paraId="6936C8B1" w14:textId="77777777" w:rsidR="00360F7D" w:rsidRPr="00360F7D" w:rsidRDefault="00360F7D" w:rsidP="00360F7D">
      <w:pPr>
        <w:spacing w:after="0" w:line="240" w:lineRule="auto"/>
        <w:rPr>
          <w:rFonts w:ascii="Times New Roman" w:hAnsi="Times New Roman" w:cs="Times New Roman"/>
          <w:sz w:val="24"/>
          <w:szCs w:val="24"/>
        </w:rPr>
      </w:pPr>
    </w:p>
    <w:p w14:paraId="75BE10AE"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5) Analyses.</w:t>
      </w:r>
      <w:r w:rsidRPr="00360F7D">
        <w:rPr>
          <w:rFonts w:ascii="Times New Roman" w:hAnsi="Times New Roman" w:cs="Times New Roman"/>
          <w:sz w:val="24"/>
          <w:szCs w:val="24"/>
        </w:rPr>
        <w:t xml:space="preserve"> Specify exactly which analyses you will conduct to examine the main question/hypothesis.</w:t>
      </w:r>
    </w:p>
    <w:p w14:paraId="1792D002" w14:textId="2823AA0E" w:rsidR="00360F7D" w:rsidRDefault="00360F7D" w:rsidP="00360F7D">
      <w:pPr>
        <w:spacing w:after="0" w:line="240" w:lineRule="auto"/>
        <w:rPr>
          <w:rFonts w:ascii="Times New Roman" w:hAnsi="Times New Roman" w:cs="Times New Roman"/>
          <w:sz w:val="24"/>
          <w:szCs w:val="24"/>
        </w:rPr>
      </w:pPr>
    </w:p>
    <w:p w14:paraId="7642ACAC" w14:textId="6E467238" w:rsidR="00360F7D" w:rsidRDefault="00214921" w:rsidP="00BC2E28">
      <w:pPr>
        <w:spacing w:after="0" w:line="240" w:lineRule="auto"/>
        <w:rPr>
          <w:rFonts w:ascii="Times New Roman" w:hAnsi="Times New Roman" w:cs="Times New Roman"/>
          <w:sz w:val="24"/>
          <w:szCs w:val="24"/>
        </w:rPr>
      </w:pPr>
      <w:commentRangeStart w:id="5"/>
      <w:r>
        <w:rPr>
          <w:rFonts w:ascii="Times New Roman" w:hAnsi="Times New Roman" w:cs="Times New Roman"/>
          <w:sz w:val="24"/>
          <w:szCs w:val="24"/>
        </w:rPr>
        <w:t xml:space="preserve">Our </w:t>
      </w:r>
      <w:r w:rsidR="007F69D9">
        <w:rPr>
          <w:rFonts w:ascii="Times New Roman" w:hAnsi="Times New Roman" w:cs="Times New Roman"/>
          <w:sz w:val="24"/>
          <w:szCs w:val="24"/>
        </w:rPr>
        <w:t xml:space="preserve">main </w:t>
      </w:r>
      <w:r>
        <w:rPr>
          <w:rFonts w:ascii="Times New Roman" w:hAnsi="Times New Roman" w:cs="Times New Roman"/>
          <w:sz w:val="24"/>
          <w:szCs w:val="24"/>
        </w:rPr>
        <w:t xml:space="preserve">analysis consists of a Fisher’s exact </w:t>
      </w:r>
      <w:commentRangeEnd w:id="5"/>
      <w:r w:rsidR="00306801">
        <w:rPr>
          <w:rStyle w:val="CommentReference"/>
        </w:rPr>
        <w:commentReference w:id="5"/>
      </w:r>
      <w:r>
        <w:rPr>
          <w:rFonts w:ascii="Times New Roman" w:hAnsi="Times New Roman" w:cs="Times New Roman"/>
          <w:sz w:val="24"/>
          <w:szCs w:val="24"/>
        </w:rPr>
        <w:t>test</w:t>
      </w:r>
      <w:r w:rsidR="00B62878">
        <w:rPr>
          <w:rFonts w:ascii="Times New Roman" w:hAnsi="Times New Roman" w:cs="Times New Roman"/>
          <w:sz w:val="24"/>
          <w:szCs w:val="24"/>
        </w:rPr>
        <w:t xml:space="preserve"> of participant responses on the symbol trial and the trial order (</w:t>
      </w:r>
      <w:commentRangeStart w:id="6"/>
      <w:r w:rsidR="003C6759">
        <w:rPr>
          <w:rFonts w:ascii="Times New Roman" w:hAnsi="Times New Roman" w:cs="Times New Roman"/>
          <w:sz w:val="24"/>
          <w:szCs w:val="24"/>
        </w:rPr>
        <w:t>symbol-first or object-first</w:t>
      </w:r>
      <w:commentRangeEnd w:id="6"/>
      <w:r w:rsidR="0021640C">
        <w:rPr>
          <w:rStyle w:val="CommentReference"/>
        </w:rPr>
        <w:commentReference w:id="6"/>
      </w:r>
      <w:r w:rsidR="00B62878">
        <w:rPr>
          <w:rFonts w:ascii="Times New Roman" w:hAnsi="Times New Roman" w:cs="Times New Roman"/>
          <w:sz w:val="24"/>
          <w:szCs w:val="24"/>
        </w:rPr>
        <w:t>).</w:t>
      </w:r>
      <w:r>
        <w:rPr>
          <w:rFonts w:ascii="Times New Roman" w:hAnsi="Times New Roman" w:cs="Times New Roman"/>
          <w:sz w:val="24"/>
          <w:szCs w:val="24"/>
        </w:rPr>
        <w:t xml:space="preserve"> </w:t>
      </w:r>
      <w:r w:rsidR="00065FB5">
        <w:rPr>
          <w:rFonts w:ascii="Times New Roman" w:hAnsi="Times New Roman" w:cs="Times New Roman"/>
          <w:sz w:val="24"/>
          <w:szCs w:val="24"/>
        </w:rPr>
        <w:t xml:space="preserve">We predict a significant difference due a stronger preference to walk through the unmodified door in the </w:t>
      </w:r>
      <w:r w:rsidR="00CC6683">
        <w:rPr>
          <w:rFonts w:ascii="Times New Roman" w:hAnsi="Times New Roman" w:cs="Times New Roman"/>
          <w:sz w:val="24"/>
          <w:szCs w:val="24"/>
        </w:rPr>
        <w:t>object</w:t>
      </w:r>
      <w:r w:rsidR="00065FB5">
        <w:rPr>
          <w:rFonts w:ascii="Times New Roman" w:hAnsi="Times New Roman" w:cs="Times New Roman"/>
          <w:sz w:val="24"/>
          <w:szCs w:val="24"/>
        </w:rPr>
        <w:t>-first trial.</w:t>
      </w:r>
    </w:p>
    <w:p w14:paraId="306265D3" w14:textId="49E92718" w:rsidR="00CC6683" w:rsidRDefault="00CC6683" w:rsidP="00BC2E28">
      <w:pPr>
        <w:spacing w:after="0" w:line="240" w:lineRule="auto"/>
        <w:rPr>
          <w:rFonts w:ascii="Times New Roman" w:hAnsi="Times New Roman" w:cs="Times New Roman"/>
          <w:sz w:val="24"/>
          <w:szCs w:val="24"/>
        </w:rPr>
      </w:pPr>
    </w:p>
    <w:p w14:paraId="108D9C96" w14:textId="24A44268" w:rsidR="00CC6683" w:rsidRPr="00360F7D" w:rsidRDefault="00CC6683" w:rsidP="00BC2E28">
      <w:pPr>
        <w:spacing w:after="0" w:line="240" w:lineRule="auto"/>
        <w:rPr>
          <w:rFonts w:ascii="Times New Roman" w:hAnsi="Times New Roman" w:cs="Times New Roman"/>
          <w:sz w:val="24"/>
          <w:szCs w:val="24"/>
        </w:rPr>
      </w:pPr>
      <w:commentRangeStart w:id="7"/>
      <w:r>
        <w:rPr>
          <w:rFonts w:ascii="Times New Roman" w:hAnsi="Times New Roman" w:cs="Times New Roman"/>
          <w:sz w:val="24"/>
          <w:szCs w:val="24"/>
        </w:rPr>
        <w:t xml:space="preserve">We will also compute a </w:t>
      </w:r>
      <w:r w:rsidR="009924FD">
        <w:rPr>
          <w:rFonts w:ascii="Times New Roman" w:hAnsi="Times New Roman" w:cs="Times New Roman"/>
          <w:sz w:val="24"/>
          <w:szCs w:val="24"/>
        </w:rPr>
        <w:t xml:space="preserve">two-tailed binomial test </w:t>
      </w:r>
      <w:r w:rsidR="00A840C9">
        <w:rPr>
          <w:rFonts w:ascii="Times New Roman" w:hAnsi="Times New Roman" w:cs="Times New Roman"/>
          <w:sz w:val="24"/>
          <w:szCs w:val="24"/>
        </w:rPr>
        <w:t xml:space="preserve">on participant </w:t>
      </w:r>
      <w:r w:rsidR="00F2491A">
        <w:rPr>
          <w:rFonts w:ascii="Times New Roman" w:hAnsi="Times New Roman" w:cs="Times New Roman"/>
          <w:sz w:val="24"/>
          <w:szCs w:val="24"/>
        </w:rPr>
        <w:t xml:space="preserve">responses </w:t>
      </w:r>
      <w:r w:rsidR="00A8514D">
        <w:rPr>
          <w:rFonts w:ascii="Times New Roman" w:hAnsi="Times New Roman" w:cs="Times New Roman"/>
          <w:sz w:val="24"/>
          <w:szCs w:val="24"/>
        </w:rPr>
        <w:t xml:space="preserve">for </w:t>
      </w:r>
      <w:r w:rsidR="00A840C9">
        <w:rPr>
          <w:rFonts w:ascii="Times New Roman" w:hAnsi="Times New Roman" w:cs="Times New Roman"/>
          <w:sz w:val="24"/>
          <w:szCs w:val="24"/>
        </w:rPr>
        <w:t xml:space="preserve">the symbol trial in the </w:t>
      </w:r>
      <w:r w:rsidR="00A541DE">
        <w:rPr>
          <w:rFonts w:ascii="Times New Roman" w:hAnsi="Times New Roman" w:cs="Times New Roman"/>
          <w:sz w:val="24"/>
          <w:szCs w:val="24"/>
        </w:rPr>
        <w:t>object</w:t>
      </w:r>
      <w:r w:rsidR="007244D9">
        <w:rPr>
          <w:rFonts w:ascii="Times New Roman" w:hAnsi="Times New Roman" w:cs="Times New Roman"/>
          <w:sz w:val="24"/>
          <w:szCs w:val="24"/>
        </w:rPr>
        <w:t xml:space="preserve">-first condition. </w:t>
      </w:r>
      <w:r w:rsidR="00A541DE">
        <w:rPr>
          <w:rFonts w:ascii="Times New Roman" w:hAnsi="Times New Roman" w:cs="Times New Roman"/>
          <w:sz w:val="24"/>
          <w:szCs w:val="24"/>
        </w:rPr>
        <w:t xml:space="preserve">We predict that </w:t>
      </w:r>
      <w:r w:rsidR="009B3FCB">
        <w:rPr>
          <w:rFonts w:ascii="Times New Roman" w:hAnsi="Times New Roman" w:cs="Times New Roman"/>
          <w:sz w:val="24"/>
          <w:szCs w:val="24"/>
        </w:rPr>
        <w:t xml:space="preserve">participants will </w:t>
      </w:r>
      <w:r w:rsidR="00B45CAD">
        <w:rPr>
          <w:rFonts w:ascii="Times New Roman" w:hAnsi="Times New Roman" w:cs="Times New Roman"/>
          <w:sz w:val="24"/>
          <w:szCs w:val="24"/>
        </w:rPr>
        <w:t xml:space="preserve">show a significant preference to </w:t>
      </w:r>
      <w:r w:rsidR="009B3FCB">
        <w:rPr>
          <w:rFonts w:ascii="Times New Roman" w:hAnsi="Times New Roman" w:cs="Times New Roman"/>
          <w:sz w:val="24"/>
          <w:szCs w:val="24"/>
        </w:rPr>
        <w:t>walk through the unmodified door.</w:t>
      </w:r>
      <w:commentRangeEnd w:id="7"/>
      <w:r w:rsidR="00990B80">
        <w:rPr>
          <w:rStyle w:val="CommentReference"/>
        </w:rPr>
        <w:commentReference w:id="7"/>
      </w:r>
    </w:p>
    <w:p w14:paraId="564B797B" w14:textId="151995D0" w:rsidR="00360F7D" w:rsidRDefault="00360F7D" w:rsidP="00360F7D">
      <w:pPr>
        <w:spacing w:after="0" w:line="240" w:lineRule="auto"/>
        <w:rPr>
          <w:rFonts w:ascii="Times New Roman" w:hAnsi="Times New Roman" w:cs="Times New Roman"/>
          <w:sz w:val="24"/>
          <w:szCs w:val="24"/>
        </w:rPr>
      </w:pPr>
    </w:p>
    <w:p w14:paraId="119509DB" w14:textId="009D034C" w:rsidR="005A60BE" w:rsidRDefault="005A60BE" w:rsidP="00360F7D">
      <w:pPr>
        <w:spacing w:after="0" w:line="240" w:lineRule="auto"/>
        <w:rPr>
          <w:rFonts w:ascii="Times New Roman" w:hAnsi="Times New Roman" w:cs="Times New Roman"/>
          <w:sz w:val="24"/>
          <w:szCs w:val="24"/>
        </w:rPr>
      </w:pPr>
      <w:commentRangeStart w:id="8"/>
      <w:r>
        <w:rPr>
          <w:rFonts w:ascii="Times New Roman" w:hAnsi="Times New Roman" w:cs="Times New Roman"/>
          <w:sz w:val="24"/>
          <w:szCs w:val="24"/>
        </w:rPr>
        <w:t>Finally, as a conceptual replication of our original study (see pre-registration</w:t>
      </w:r>
      <w:r w:rsidR="00463678">
        <w:rPr>
          <w:rFonts w:ascii="Times New Roman" w:hAnsi="Times New Roman" w:cs="Times New Roman"/>
          <w:sz w:val="24"/>
          <w:szCs w:val="24"/>
        </w:rPr>
        <w:t xml:space="preserve"> #1970</w:t>
      </w:r>
      <w:r>
        <w:rPr>
          <w:rFonts w:ascii="Times New Roman" w:hAnsi="Times New Roman" w:cs="Times New Roman"/>
          <w:sz w:val="24"/>
          <w:szCs w:val="24"/>
        </w:rPr>
        <w:t xml:space="preserve">), we will pool participant choices </w:t>
      </w:r>
      <w:r w:rsidR="00F1495B">
        <w:rPr>
          <w:rFonts w:ascii="Times New Roman" w:hAnsi="Times New Roman" w:cs="Times New Roman"/>
          <w:sz w:val="24"/>
          <w:szCs w:val="24"/>
        </w:rPr>
        <w:t>on the object trial across both conditions</w:t>
      </w:r>
      <w:r w:rsidR="004F58AF">
        <w:rPr>
          <w:rFonts w:ascii="Times New Roman" w:hAnsi="Times New Roman" w:cs="Times New Roman"/>
          <w:sz w:val="24"/>
          <w:szCs w:val="24"/>
        </w:rPr>
        <w:t xml:space="preserve"> </w:t>
      </w:r>
      <w:r w:rsidR="00F1495B">
        <w:rPr>
          <w:rFonts w:ascii="Times New Roman" w:hAnsi="Times New Roman" w:cs="Times New Roman"/>
          <w:sz w:val="24"/>
          <w:szCs w:val="24"/>
        </w:rPr>
        <w:t xml:space="preserve">and compute </w:t>
      </w:r>
      <w:r w:rsidR="004F58AF">
        <w:rPr>
          <w:rFonts w:ascii="Times New Roman" w:hAnsi="Times New Roman" w:cs="Times New Roman"/>
          <w:sz w:val="24"/>
          <w:szCs w:val="24"/>
        </w:rPr>
        <w:t xml:space="preserve">a </w:t>
      </w:r>
      <w:bookmarkStart w:id="9" w:name="_GoBack"/>
      <w:bookmarkEnd w:id="9"/>
      <w:r w:rsidR="00F1495B">
        <w:rPr>
          <w:rFonts w:ascii="Times New Roman" w:hAnsi="Times New Roman" w:cs="Times New Roman"/>
          <w:sz w:val="24"/>
          <w:szCs w:val="24"/>
        </w:rPr>
        <w:t xml:space="preserve">binomial test. We predict that </w:t>
      </w:r>
      <w:r w:rsidR="00BF1BEB">
        <w:rPr>
          <w:rFonts w:ascii="Times New Roman" w:hAnsi="Times New Roman" w:cs="Times New Roman"/>
          <w:sz w:val="24"/>
          <w:szCs w:val="24"/>
        </w:rPr>
        <w:t>participants will show a significant preference to walk through the unmodified door</w:t>
      </w:r>
      <w:commentRangeEnd w:id="8"/>
      <w:r w:rsidR="004E23AA">
        <w:rPr>
          <w:rStyle w:val="CommentReference"/>
        </w:rPr>
        <w:commentReference w:id="8"/>
      </w:r>
      <w:r w:rsidR="00BF1BEB">
        <w:rPr>
          <w:rFonts w:ascii="Times New Roman" w:hAnsi="Times New Roman" w:cs="Times New Roman"/>
          <w:sz w:val="24"/>
          <w:szCs w:val="24"/>
        </w:rPr>
        <w:t>.</w:t>
      </w:r>
    </w:p>
    <w:p w14:paraId="4C572667" w14:textId="77777777" w:rsidR="005A60BE" w:rsidRPr="00360F7D" w:rsidRDefault="005A60BE" w:rsidP="00360F7D">
      <w:pPr>
        <w:spacing w:after="0" w:line="240" w:lineRule="auto"/>
        <w:rPr>
          <w:rFonts w:ascii="Times New Roman" w:hAnsi="Times New Roman" w:cs="Times New Roman"/>
          <w:sz w:val="24"/>
          <w:szCs w:val="24"/>
        </w:rPr>
      </w:pPr>
    </w:p>
    <w:p w14:paraId="28805906" w14:textId="0482D29E"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To supplement these analyses, we will also compute 95% bootstrapped confidence intervals for (1)</w:t>
      </w:r>
      <w:r w:rsidR="007F5799">
        <w:rPr>
          <w:rFonts w:ascii="Times New Roman" w:hAnsi="Times New Roman" w:cs="Times New Roman"/>
          <w:sz w:val="24"/>
          <w:szCs w:val="24"/>
        </w:rPr>
        <w:t xml:space="preserve"> the percentage endorsement of the unmodified door</w:t>
      </w:r>
      <w:r w:rsidR="00485EF5">
        <w:rPr>
          <w:rFonts w:ascii="Times New Roman" w:hAnsi="Times New Roman" w:cs="Times New Roman"/>
          <w:sz w:val="24"/>
          <w:szCs w:val="24"/>
        </w:rPr>
        <w:t xml:space="preserve"> </w:t>
      </w:r>
      <w:r w:rsidR="00564732">
        <w:rPr>
          <w:rFonts w:ascii="Times New Roman" w:hAnsi="Times New Roman" w:cs="Times New Roman"/>
          <w:sz w:val="24"/>
          <w:szCs w:val="24"/>
        </w:rPr>
        <w:t xml:space="preserve">in </w:t>
      </w:r>
      <w:r w:rsidR="00E060EC">
        <w:rPr>
          <w:rFonts w:ascii="Times New Roman" w:hAnsi="Times New Roman" w:cs="Times New Roman"/>
          <w:sz w:val="24"/>
          <w:szCs w:val="24"/>
        </w:rPr>
        <w:t xml:space="preserve">both trials </w:t>
      </w:r>
      <w:r w:rsidRPr="00360F7D">
        <w:rPr>
          <w:rFonts w:ascii="Times New Roman" w:hAnsi="Times New Roman" w:cs="Times New Roman"/>
          <w:sz w:val="24"/>
          <w:szCs w:val="24"/>
        </w:rPr>
        <w:t>as a function of the</w:t>
      </w:r>
      <w:r w:rsidR="003C782C">
        <w:rPr>
          <w:rFonts w:ascii="Times New Roman" w:hAnsi="Times New Roman" w:cs="Times New Roman"/>
          <w:sz w:val="24"/>
          <w:szCs w:val="24"/>
        </w:rPr>
        <w:t xml:space="preserve"> trial order</w:t>
      </w:r>
      <w:r w:rsidR="009A7D0F">
        <w:rPr>
          <w:rFonts w:ascii="Times New Roman" w:hAnsi="Times New Roman" w:cs="Times New Roman"/>
          <w:sz w:val="24"/>
          <w:szCs w:val="24"/>
        </w:rPr>
        <w:t xml:space="preserve"> and</w:t>
      </w:r>
      <w:r w:rsidRPr="00360F7D">
        <w:rPr>
          <w:rFonts w:ascii="Times New Roman" w:hAnsi="Times New Roman" w:cs="Times New Roman"/>
          <w:sz w:val="24"/>
          <w:szCs w:val="24"/>
        </w:rPr>
        <w:t xml:space="preserve"> (2) percentage </w:t>
      </w:r>
      <w:r w:rsidR="00564732">
        <w:rPr>
          <w:rFonts w:ascii="Times New Roman" w:hAnsi="Times New Roman" w:cs="Times New Roman"/>
          <w:sz w:val="24"/>
          <w:szCs w:val="24"/>
        </w:rPr>
        <w:t xml:space="preserve">endorsement of the unmodified door </w:t>
      </w:r>
      <w:r w:rsidR="00852664">
        <w:rPr>
          <w:rFonts w:ascii="Times New Roman" w:hAnsi="Times New Roman" w:cs="Times New Roman"/>
          <w:sz w:val="24"/>
          <w:szCs w:val="24"/>
        </w:rPr>
        <w:t xml:space="preserve">in both trials </w:t>
      </w:r>
      <w:r w:rsidRPr="00360F7D">
        <w:rPr>
          <w:rFonts w:ascii="Times New Roman" w:hAnsi="Times New Roman" w:cs="Times New Roman"/>
          <w:sz w:val="24"/>
          <w:szCs w:val="24"/>
        </w:rPr>
        <w:t>as a function of each object</w:t>
      </w:r>
      <w:r w:rsidR="00852664">
        <w:rPr>
          <w:rFonts w:ascii="Times New Roman" w:hAnsi="Times New Roman" w:cs="Times New Roman"/>
          <w:sz w:val="24"/>
          <w:szCs w:val="24"/>
        </w:rPr>
        <w:t xml:space="preserve"> type</w:t>
      </w:r>
      <w:r w:rsidRPr="00360F7D">
        <w:rPr>
          <w:rFonts w:ascii="Times New Roman" w:hAnsi="Times New Roman" w:cs="Times New Roman"/>
          <w:sz w:val="24"/>
          <w:szCs w:val="24"/>
        </w:rPr>
        <w:t>. These confidence intervals will not constitute hypothesis tests and are meant to only help readers in interpreting the data.</w:t>
      </w:r>
    </w:p>
    <w:p w14:paraId="5EE3FFE3" w14:textId="77777777" w:rsidR="00360F7D" w:rsidRPr="00360F7D" w:rsidRDefault="00360F7D" w:rsidP="00360F7D">
      <w:pPr>
        <w:spacing w:after="0" w:line="240" w:lineRule="auto"/>
        <w:rPr>
          <w:rFonts w:ascii="Times New Roman" w:hAnsi="Times New Roman" w:cs="Times New Roman"/>
          <w:sz w:val="24"/>
          <w:szCs w:val="24"/>
        </w:rPr>
      </w:pPr>
    </w:p>
    <w:p w14:paraId="6BDC96F5"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6) Outliers and Exclusions.</w:t>
      </w:r>
      <w:r w:rsidRPr="00360F7D">
        <w:rPr>
          <w:rFonts w:ascii="Times New Roman" w:hAnsi="Times New Roman" w:cs="Times New Roman"/>
          <w:sz w:val="24"/>
          <w:szCs w:val="24"/>
        </w:rPr>
        <w:t xml:space="preserve"> Describe exactly how outliers will be defined and handled, and your precise rule(s) for excluding observations.</w:t>
      </w:r>
    </w:p>
    <w:p w14:paraId="089819A3" w14:textId="3646CEAF" w:rsidR="00360F7D" w:rsidRDefault="00360F7D" w:rsidP="00360F7D">
      <w:pPr>
        <w:spacing w:after="0" w:line="240" w:lineRule="auto"/>
        <w:rPr>
          <w:rFonts w:ascii="Times New Roman" w:hAnsi="Times New Roman" w:cs="Times New Roman"/>
          <w:sz w:val="24"/>
          <w:szCs w:val="24"/>
        </w:rPr>
      </w:pPr>
    </w:p>
    <w:p w14:paraId="586FD477" w14:textId="669B8FC6" w:rsidR="00BA2C3D" w:rsidRPr="00360F7D" w:rsidRDefault="00BA2C3D" w:rsidP="00BA2C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w:t>
      </w:r>
      <w:r w:rsidR="008D7CD6">
        <w:rPr>
          <w:rFonts w:ascii="Times New Roman" w:hAnsi="Times New Roman" w:cs="Times New Roman"/>
          <w:sz w:val="24"/>
          <w:szCs w:val="24"/>
        </w:rPr>
        <w:t xml:space="preserve">the test </w:t>
      </w:r>
      <w:r>
        <w:rPr>
          <w:rFonts w:ascii="Times New Roman" w:hAnsi="Times New Roman" w:cs="Times New Roman"/>
          <w:sz w:val="24"/>
          <w:szCs w:val="24"/>
        </w:rPr>
        <w:t>trials, w</w:t>
      </w:r>
      <w:r w:rsidRPr="00360F7D">
        <w:rPr>
          <w:rFonts w:ascii="Times New Roman" w:hAnsi="Times New Roman" w:cs="Times New Roman"/>
          <w:sz w:val="24"/>
          <w:szCs w:val="24"/>
        </w:rPr>
        <w:t xml:space="preserve">e will also </w:t>
      </w:r>
      <w:r>
        <w:rPr>
          <w:rFonts w:ascii="Times New Roman" w:hAnsi="Times New Roman" w:cs="Times New Roman"/>
          <w:sz w:val="24"/>
          <w:szCs w:val="24"/>
        </w:rPr>
        <w:t>elicit an</w:t>
      </w:r>
      <w:r w:rsidRPr="00360F7D">
        <w:rPr>
          <w:rFonts w:ascii="Times New Roman" w:hAnsi="Times New Roman" w:cs="Times New Roman"/>
          <w:sz w:val="24"/>
          <w:szCs w:val="24"/>
        </w:rPr>
        <w:t xml:space="preserve"> auxiliary </w:t>
      </w:r>
      <w:r>
        <w:rPr>
          <w:rFonts w:ascii="Times New Roman" w:hAnsi="Times New Roman" w:cs="Times New Roman"/>
          <w:sz w:val="24"/>
          <w:szCs w:val="24"/>
        </w:rPr>
        <w:t>variable (one for each trial</w:t>
      </w:r>
      <w:r w:rsidR="003A4049">
        <w:rPr>
          <w:rFonts w:ascii="Times New Roman" w:hAnsi="Times New Roman" w:cs="Times New Roman"/>
          <w:sz w:val="24"/>
          <w:szCs w:val="24"/>
        </w:rPr>
        <w:t xml:space="preserve"> and in the same order as the test trials</w:t>
      </w:r>
      <w:r>
        <w:rPr>
          <w:rFonts w:ascii="Times New Roman" w:hAnsi="Times New Roman" w:cs="Times New Roman"/>
          <w:sz w:val="24"/>
          <w:szCs w:val="24"/>
        </w:rPr>
        <w:t>)</w:t>
      </w:r>
      <w:r w:rsidRPr="00360F7D">
        <w:rPr>
          <w:rFonts w:ascii="Times New Roman" w:hAnsi="Times New Roman" w:cs="Times New Roman"/>
          <w:sz w:val="24"/>
          <w:szCs w:val="24"/>
        </w:rPr>
        <w:t xml:space="preserve"> where we ask participants</w:t>
      </w:r>
      <w:r>
        <w:rPr>
          <w:rFonts w:ascii="Times New Roman" w:hAnsi="Times New Roman" w:cs="Times New Roman"/>
          <w:sz w:val="24"/>
          <w:szCs w:val="24"/>
        </w:rPr>
        <w:t xml:space="preserve"> which </w:t>
      </w:r>
      <w:proofErr w:type="gramStart"/>
      <w:r>
        <w:rPr>
          <w:rFonts w:ascii="Times New Roman" w:hAnsi="Times New Roman" w:cs="Times New Roman"/>
          <w:sz w:val="24"/>
          <w:szCs w:val="24"/>
        </w:rPr>
        <w:t>door</w:t>
      </w:r>
      <w:proofErr w:type="gramEnd"/>
      <w:r w:rsidRPr="00360F7D">
        <w:rPr>
          <w:rFonts w:ascii="Times New Roman" w:hAnsi="Times New Roman" w:cs="Times New Roman"/>
          <w:sz w:val="24"/>
          <w:szCs w:val="24"/>
        </w:rPr>
        <w:t xml:space="preserve"> they think take</w:t>
      </w:r>
      <w:r>
        <w:rPr>
          <w:rFonts w:ascii="Times New Roman" w:hAnsi="Times New Roman" w:cs="Times New Roman"/>
          <w:sz w:val="24"/>
          <w:szCs w:val="24"/>
        </w:rPr>
        <w:t>s</w:t>
      </w:r>
      <w:r w:rsidRPr="00360F7D">
        <w:rPr>
          <w:rFonts w:ascii="Times New Roman" w:hAnsi="Times New Roman" w:cs="Times New Roman"/>
          <w:sz w:val="24"/>
          <w:szCs w:val="24"/>
        </w:rPr>
        <w:t xml:space="preserve"> more effort to walk through (with three options: the modified door, the unmodified door, or equal)</w:t>
      </w:r>
      <w:r>
        <w:rPr>
          <w:rFonts w:ascii="Times New Roman" w:hAnsi="Times New Roman" w:cs="Times New Roman"/>
          <w:sz w:val="24"/>
          <w:szCs w:val="24"/>
        </w:rPr>
        <w:t>.</w:t>
      </w:r>
    </w:p>
    <w:p w14:paraId="5573D99A" w14:textId="77777777" w:rsidR="00BA2C3D" w:rsidRPr="00360F7D" w:rsidRDefault="00BA2C3D" w:rsidP="00360F7D">
      <w:pPr>
        <w:spacing w:after="0" w:line="240" w:lineRule="auto"/>
        <w:rPr>
          <w:rFonts w:ascii="Times New Roman" w:hAnsi="Times New Roman" w:cs="Times New Roman"/>
          <w:sz w:val="24"/>
          <w:szCs w:val="24"/>
        </w:rPr>
      </w:pPr>
    </w:p>
    <w:p w14:paraId="4E1C3398" w14:textId="6B44A443" w:rsidR="00360F7D" w:rsidRPr="00360F7D" w:rsidRDefault="004C24F0"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our hypothesis, we are only interested in participant responses when they see the object trial as costly. Participants who answer “unmodified door” or “equal” for the auxiliary variable will be </w:t>
      </w:r>
      <w:r w:rsidR="00360F7D" w:rsidRPr="00360F7D">
        <w:rPr>
          <w:rFonts w:ascii="Times New Roman" w:hAnsi="Times New Roman" w:cs="Times New Roman"/>
          <w:sz w:val="24"/>
          <w:szCs w:val="24"/>
        </w:rPr>
        <w:t xml:space="preserve">excluded from the study (note that this implies that although </w:t>
      </w:r>
      <w:r w:rsidR="00327E85">
        <w:rPr>
          <w:rFonts w:ascii="Times New Roman" w:hAnsi="Times New Roman" w:cs="Times New Roman"/>
          <w:sz w:val="24"/>
          <w:szCs w:val="24"/>
        </w:rPr>
        <w:t xml:space="preserve">the </w:t>
      </w:r>
      <w:r w:rsidR="00360F7D" w:rsidRPr="00360F7D">
        <w:rPr>
          <w:rFonts w:ascii="Times New Roman" w:hAnsi="Times New Roman" w:cs="Times New Roman"/>
          <w:sz w:val="24"/>
          <w:szCs w:val="24"/>
        </w:rPr>
        <w:t>auxiliary variable has three levels, it will become a binary variable for the analyses).</w:t>
      </w:r>
    </w:p>
    <w:p w14:paraId="2AF41C98" w14:textId="77777777" w:rsidR="00360F7D" w:rsidRPr="00360F7D" w:rsidRDefault="00360F7D" w:rsidP="00360F7D">
      <w:pPr>
        <w:spacing w:after="0" w:line="240" w:lineRule="auto"/>
        <w:rPr>
          <w:rFonts w:ascii="Times New Roman" w:hAnsi="Times New Roman" w:cs="Times New Roman"/>
          <w:sz w:val="24"/>
          <w:szCs w:val="24"/>
        </w:rPr>
      </w:pPr>
    </w:p>
    <w:p w14:paraId="71F9CCE8"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7) Sample Size.</w:t>
      </w:r>
      <w:r w:rsidRPr="00360F7D">
        <w:rPr>
          <w:rFonts w:ascii="Times New Roman" w:hAnsi="Times New Roman" w:cs="Times New Roman"/>
          <w:sz w:val="24"/>
          <w:szCs w:val="24"/>
        </w:rPr>
        <w:t xml:space="preserve"> How many observations will be collected or what will determine sample size? No need to justify decision, but be precise about exactly how the number will be determined.</w:t>
      </w:r>
    </w:p>
    <w:p w14:paraId="1736CA62" w14:textId="77777777" w:rsidR="00360F7D" w:rsidRPr="00360F7D" w:rsidRDefault="00360F7D" w:rsidP="00360F7D">
      <w:pPr>
        <w:spacing w:after="0" w:line="240" w:lineRule="auto"/>
        <w:rPr>
          <w:rFonts w:ascii="Times New Roman" w:hAnsi="Times New Roman" w:cs="Times New Roman"/>
          <w:sz w:val="24"/>
          <w:szCs w:val="24"/>
        </w:rPr>
      </w:pPr>
    </w:p>
    <w:p w14:paraId="2BFECCDF"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We will test 10 participants in each of our eight modified doors across our two conditions, adding up to a total of 160 participants. We verified that this sample size is overpowered for our critical analysis (p=0.913) by running a Monte Carlo power analysis using pilot data (n=3 participants per condition). Participants that are excluded (see Q6) will be replaced so that the final sample size is 160 participants.</w:t>
      </w:r>
    </w:p>
    <w:p w14:paraId="6906547C" w14:textId="77777777" w:rsidR="00360F7D" w:rsidRPr="00360F7D" w:rsidRDefault="00360F7D" w:rsidP="00360F7D">
      <w:pPr>
        <w:spacing w:after="0" w:line="240" w:lineRule="auto"/>
        <w:rPr>
          <w:rFonts w:ascii="Times New Roman" w:hAnsi="Times New Roman" w:cs="Times New Roman"/>
          <w:sz w:val="24"/>
          <w:szCs w:val="24"/>
        </w:rPr>
      </w:pPr>
    </w:p>
    <w:p w14:paraId="32E41235" w14:textId="77777777"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8) Other.</w:t>
      </w:r>
      <w:r w:rsidRPr="00360F7D">
        <w:rPr>
          <w:rFonts w:ascii="Times New Roman" w:hAnsi="Times New Roman" w:cs="Times New Roman"/>
          <w:sz w:val="24"/>
          <w:szCs w:val="24"/>
        </w:rPr>
        <w:t xml:space="preserve"> Anything else you would like to pre-register? </w:t>
      </w:r>
    </w:p>
    <w:p w14:paraId="729B4A13"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(e.g., secondary analyses, variables collected for exploratory purposes, unusual analyses planned?)</w:t>
      </w:r>
    </w:p>
    <w:p w14:paraId="4A75BE67" w14:textId="77777777" w:rsidR="00360F7D" w:rsidRPr="00360F7D" w:rsidRDefault="00360F7D" w:rsidP="00360F7D">
      <w:pPr>
        <w:spacing w:after="0" w:line="240" w:lineRule="auto"/>
        <w:rPr>
          <w:rFonts w:ascii="Times New Roman" w:hAnsi="Times New Roman" w:cs="Times New Roman"/>
          <w:sz w:val="24"/>
          <w:szCs w:val="24"/>
        </w:rPr>
      </w:pPr>
    </w:p>
    <w:p w14:paraId="4BA97722" w14:textId="78C4E682" w:rsidR="00360F7D" w:rsidRDefault="00F31580"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 experiment materials at: </w:t>
      </w:r>
      <w:hyperlink r:id="rId8" w:history="1">
        <w:r w:rsidRPr="00FF6C90">
          <w:rPr>
            <w:rStyle w:val="Hyperlink"/>
            <w:rFonts w:ascii="Times New Roman" w:hAnsi="Times New Roman" w:cs="Times New Roman"/>
            <w:sz w:val="24"/>
            <w:szCs w:val="24"/>
          </w:rPr>
          <w:t>https://osf.io/qkjpd/?view_only=3a18a85adc5e49378fe0dd0e3808718b</w:t>
        </w:r>
      </w:hyperlink>
    </w:p>
    <w:p w14:paraId="500B87DA" w14:textId="77777777" w:rsidR="00F31580" w:rsidRPr="00360F7D" w:rsidRDefault="00F31580" w:rsidP="00360F7D">
      <w:pPr>
        <w:spacing w:after="0" w:line="240" w:lineRule="auto"/>
        <w:rPr>
          <w:rFonts w:ascii="Times New Roman" w:hAnsi="Times New Roman" w:cs="Times New Roman"/>
          <w:sz w:val="24"/>
          <w:szCs w:val="24"/>
        </w:rPr>
      </w:pPr>
    </w:p>
    <w:p w14:paraId="3F4C2DF1" w14:textId="70D0427A" w:rsidR="00360F7D" w:rsidRPr="00360F7D" w:rsidRDefault="00360F7D" w:rsidP="00360F7D">
      <w:pPr>
        <w:spacing w:after="0" w:line="240" w:lineRule="auto"/>
        <w:rPr>
          <w:rFonts w:ascii="Times New Roman" w:hAnsi="Times New Roman" w:cs="Times New Roman"/>
          <w:sz w:val="24"/>
          <w:szCs w:val="24"/>
        </w:rPr>
      </w:pPr>
      <w:r w:rsidRPr="00BE5111">
        <w:rPr>
          <w:rFonts w:ascii="Times New Roman" w:hAnsi="Times New Roman" w:cs="Times New Roman"/>
          <w:b/>
          <w:sz w:val="24"/>
          <w:szCs w:val="24"/>
        </w:rPr>
        <w:t>9) Name.</w:t>
      </w:r>
      <w:r w:rsidRPr="00360F7D">
        <w:rPr>
          <w:rFonts w:ascii="Times New Roman" w:hAnsi="Times New Roman" w:cs="Times New Roman"/>
          <w:sz w:val="24"/>
          <w:szCs w:val="24"/>
        </w:rPr>
        <w:t xml:space="preserve"> Give a title for this </w:t>
      </w:r>
      <w:proofErr w:type="spellStart"/>
      <w:r w:rsidRPr="00360F7D">
        <w:rPr>
          <w:rFonts w:ascii="Times New Roman" w:hAnsi="Times New Roman" w:cs="Times New Roman"/>
          <w:sz w:val="24"/>
          <w:szCs w:val="24"/>
        </w:rPr>
        <w:t>AsPredicted</w:t>
      </w:r>
      <w:proofErr w:type="spellEnd"/>
      <w:r w:rsidRPr="00360F7D">
        <w:rPr>
          <w:rFonts w:ascii="Times New Roman" w:hAnsi="Times New Roman" w:cs="Times New Roman"/>
          <w:sz w:val="24"/>
          <w:szCs w:val="24"/>
        </w:rPr>
        <w:t xml:space="preserve"> pre-registration</w:t>
      </w:r>
      <w:r w:rsidR="0051405A">
        <w:rPr>
          <w:rFonts w:ascii="Times New Roman" w:hAnsi="Times New Roman" w:cs="Times New Roman"/>
          <w:sz w:val="24"/>
          <w:szCs w:val="24"/>
        </w:rPr>
        <w:t>.</w:t>
      </w:r>
    </w:p>
    <w:p w14:paraId="688B412D" w14:textId="77777777" w:rsidR="00360F7D" w:rsidRPr="00360F7D" w:rsidRDefault="00360F7D" w:rsidP="00360F7D">
      <w:pPr>
        <w:spacing w:after="0" w:line="240" w:lineRule="auto"/>
        <w:rPr>
          <w:rFonts w:ascii="Times New Roman" w:hAnsi="Times New Roman" w:cs="Times New Roman"/>
          <w:sz w:val="24"/>
          <w:szCs w:val="24"/>
        </w:rPr>
      </w:pPr>
      <w:r w:rsidRPr="00360F7D">
        <w:rPr>
          <w:rFonts w:ascii="Times New Roman" w:hAnsi="Times New Roman" w:cs="Times New Roman"/>
          <w:sz w:val="24"/>
          <w:szCs w:val="24"/>
        </w:rPr>
        <w:t>Suggestion: use the name of the project, followed by study description.</w:t>
      </w:r>
    </w:p>
    <w:p w14:paraId="41505841" w14:textId="77777777" w:rsidR="00360F7D" w:rsidRPr="00360F7D" w:rsidRDefault="00360F7D" w:rsidP="00360F7D">
      <w:pPr>
        <w:spacing w:after="0" w:line="240" w:lineRule="auto"/>
        <w:rPr>
          <w:rFonts w:ascii="Times New Roman" w:hAnsi="Times New Roman" w:cs="Times New Roman"/>
          <w:sz w:val="24"/>
          <w:szCs w:val="24"/>
        </w:rPr>
      </w:pPr>
    </w:p>
    <w:p w14:paraId="6F07D1CF" w14:textId="71F6EC6D" w:rsidR="00D8485C" w:rsidRPr="00360F7D" w:rsidRDefault="00724827" w:rsidP="00360F7D">
      <w:pPr>
        <w:spacing w:after="0" w:line="240" w:lineRule="auto"/>
        <w:rPr>
          <w:rFonts w:ascii="Times New Roman" w:hAnsi="Times New Roman" w:cs="Times New Roman"/>
          <w:sz w:val="24"/>
          <w:szCs w:val="24"/>
        </w:rPr>
      </w:pPr>
      <w:r>
        <w:rPr>
          <w:rFonts w:ascii="Times New Roman" w:hAnsi="Times New Roman" w:cs="Times New Roman"/>
          <w:sz w:val="24"/>
          <w:szCs w:val="24"/>
        </w:rPr>
        <w:t>Symbols</w:t>
      </w:r>
    </w:p>
    <w:sectPr w:rsidR="00D8485C" w:rsidRPr="00360F7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12-28T14:13:00Z" w:initials="MOU">
    <w:p w14:paraId="66D23DB7" w14:textId="327BA44E" w:rsidR="00190DF0" w:rsidRDefault="00190DF0">
      <w:pPr>
        <w:pStyle w:val="CommentText"/>
      </w:pPr>
      <w:r>
        <w:rPr>
          <w:rStyle w:val="CommentReference"/>
        </w:rPr>
        <w:annotationRef/>
      </w:r>
      <w:r>
        <w:t>We didn’t mention the conceptual hypothesis so I added this paragraph. Change as you see fit!</w:t>
      </w:r>
    </w:p>
  </w:comment>
  <w:comment w:id="1" w:author="Microsoft Office User" w:date="2018-12-28T14:03:00Z" w:initials="MOU">
    <w:p w14:paraId="3D717EFC" w14:textId="1A54B90B" w:rsidR="005329B1" w:rsidRDefault="005329B1">
      <w:pPr>
        <w:pStyle w:val="CommentText"/>
      </w:pPr>
      <w:r>
        <w:rPr>
          <w:rStyle w:val="CommentReference"/>
        </w:rPr>
        <w:annotationRef/>
      </w:r>
      <w:r>
        <w:t>The second part made it sound like the doors were presented sequentially, so I reworded it.</w:t>
      </w:r>
    </w:p>
  </w:comment>
  <w:comment w:id="2" w:author="Microsoft Office User" w:date="2018-12-28T14:00:00Z" w:initials="MOU">
    <w:p w14:paraId="2F953E6C" w14:textId="39FD2AA0" w:rsidR="00EE5708" w:rsidRDefault="00EE5708">
      <w:pPr>
        <w:pStyle w:val="CommentText"/>
      </w:pPr>
      <w:r>
        <w:rPr>
          <w:rStyle w:val="CommentReference"/>
        </w:rPr>
        <w:annotationRef/>
      </w:r>
      <w:r>
        <w:t>Very minor, but</w:t>
      </w:r>
      <w:r w:rsidR="00146A3B">
        <w:t xml:space="preserve"> I learned </w:t>
      </w:r>
      <w:r w:rsidR="00952365">
        <w:t xml:space="preserve">from </w:t>
      </w:r>
      <w:r w:rsidR="00146A3B">
        <w:t xml:space="preserve">Laura’s sister (who </w:t>
      </w:r>
      <w:r w:rsidR="00C76E5D">
        <w:t>got</w:t>
      </w:r>
      <w:r w:rsidR="00146A3B">
        <w:t xml:space="preserve"> a Pulitzer prize for her writing</w:t>
      </w:r>
      <w:r w:rsidR="00C76E5D">
        <w:t xml:space="preserve"> last year!</w:t>
      </w:r>
      <w:r w:rsidR="00146A3B">
        <w:t>) that this is a pet peeve among writers</w:t>
      </w:r>
      <w:r w:rsidR="00450E2F">
        <w:t>:</w:t>
      </w:r>
      <w:r>
        <w:t xml:space="preserve"> </w:t>
      </w:r>
      <w:r w:rsidR="00146A3B">
        <w:t>I</w:t>
      </w:r>
      <w:r>
        <w:t>t’s preferable to use “by contrast” when you are contrasting with something from the previous sentence and “in contrast” when you are contrasting with something in the same sentence (so</w:t>
      </w:r>
      <w:r w:rsidR="00994A2D">
        <w:t xml:space="preserve"> in this case “by” is preferred</w:t>
      </w:r>
      <w:r>
        <w:t xml:space="preserve">). </w:t>
      </w:r>
    </w:p>
  </w:comment>
  <w:comment w:id="3" w:author="Microsoft Office User" w:date="2018-12-28T14:20:00Z" w:initials="MOU">
    <w:p w14:paraId="773EC700" w14:textId="5BB22F5F" w:rsidR="00FA3F8E" w:rsidRDefault="00FA3F8E">
      <w:pPr>
        <w:pStyle w:val="CommentText"/>
      </w:pPr>
      <w:r>
        <w:rPr>
          <w:rStyle w:val="CommentReference"/>
        </w:rPr>
        <w:annotationRef/>
      </w:r>
      <w:r w:rsidR="00E267A5">
        <w:t xml:space="preserve">In pre-registrations the dependent variable usually has a very narrow meaning. Basically, what data are we getting from participants that will be analyzed. </w:t>
      </w:r>
      <w:proofErr w:type="gramStart"/>
      <w:r w:rsidR="00E267A5">
        <w:t>So</w:t>
      </w:r>
      <w:proofErr w:type="gramEnd"/>
      <w:r w:rsidR="00E267A5">
        <w:t xml:space="preserve"> what we have here is the key thing we want, but it’s technically not want we’re using as the dependent variable.</w:t>
      </w:r>
    </w:p>
  </w:comment>
  <w:comment w:id="4" w:author="Microsoft Office User" w:date="2018-12-28T14:22:00Z" w:initials="MOU">
    <w:p w14:paraId="15DC7B4E" w14:textId="23B8AD42" w:rsidR="0075601E" w:rsidRDefault="0075601E">
      <w:pPr>
        <w:pStyle w:val="CommentText"/>
      </w:pPr>
      <w:r>
        <w:rPr>
          <w:rStyle w:val="CommentReference"/>
        </w:rPr>
        <w:annotationRef/>
      </w:r>
      <w:r>
        <w:t>Can we add the exact text we use in the experiment here?</w:t>
      </w:r>
    </w:p>
  </w:comment>
  <w:comment w:id="5" w:author="Microsoft Office User" w:date="2018-12-28T14:31:00Z" w:initials="MOU">
    <w:p w14:paraId="2AC337CA" w14:textId="14294CFA" w:rsidR="00306801" w:rsidRDefault="00306801">
      <w:pPr>
        <w:pStyle w:val="CommentText"/>
      </w:pPr>
      <w:r>
        <w:rPr>
          <w:rStyle w:val="CommentReference"/>
        </w:rPr>
        <w:annotationRef/>
      </w:r>
      <w:r>
        <w:t>Another option is to just bootstrap the difference in preferences between trials.</w:t>
      </w:r>
    </w:p>
  </w:comment>
  <w:comment w:id="6" w:author="Microsoft Office User" w:date="2018-12-28T14:27:00Z" w:initials="MOU">
    <w:p w14:paraId="77F96AC4" w14:textId="1D8DE434" w:rsidR="0021640C" w:rsidRDefault="0021640C">
      <w:pPr>
        <w:pStyle w:val="CommentText"/>
      </w:pPr>
      <w:r>
        <w:rPr>
          <w:rStyle w:val="CommentReference"/>
        </w:rPr>
        <w:annotationRef/>
      </w:r>
      <w:r>
        <w:t>Fisher’s test is symmetric with the variables, so we don’t need to specify a dependent and an independent variable.</w:t>
      </w:r>
    </w:p>
  </w:comment>
  <w:comment w:id="7" w:author="Microsoft Office User" w:date="2018-12-28T14:29:00Z" w:initials="MOU">
    <w:p w14:paraId="5F9A9868" w14:textId="551A175C" w:rsidR="00990B80" w:rsidRDefault="00990B80">
      <w:pPr>
        <w:pStyle w:val="CommentText"/>
      </w:pPr>
      <w:r>
        <w:rPr>
          <w:rStyle w:val="CommentReference"/>
        </w:rPr>
        <w:annotationRef/>
      </w:r>
      <w:r>
        <w:t xml:space="preserve">I think we need the two analyses </w:t>
      </w:r>
      <w:r w:rsidR="00535876">
        <w:t xml:space="preserve">to </w:t>
      </w:r>
      <w:r w:rsidR="00951E27">
        <w:t>show that people got the convention.</w:t>
      </w:r>
    </w:p>
  </w:comment>
  <w:comment w:id="8" w:author="Microsoft Office User" w:date="2018-12-28T14:30:00Z" w:initials="MOU">
    <w:p w14:paraId="6913F65B" w14:textId="645E8A74" w:rsidR="004E23AA" w:rsidRDefault="004E23AA">
      <w:pPr>
        <w:pStyle w:val="CommentText"/>
      </w:pPr>
      <w:r>
        <w:rPr>
          <w:rStyle w:val="CommentReference"/>
        </w:rPr>
        <w:annotationRef/>
      </w:r>
      <w:r>
        <w:t xml:space="preserve">Just writing this as a place holder. </w:t>
      </w:r>
      <w:r w:rsidR="0013453F">
        <w:t>Can we check what analysis we used in the original study? It would be better to use the same one here (my guess is that we just bootstrapped the CI?). It would probably be good to use the same analysis on the second analysis (paragraph right above) so they’re all consistent.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D23DB7" w15:done="1"/>
  <w15:commentEx w15:paraId="3D717EFC" w15:done="1"/>
  <w15:commentEx w15:paraId="2F953E6C" w15:done="1"/>
  <w15:commentEx w15:paraId="773EC700" w15:done="1"/>
  <w15:commentEx w15:paraId="15DC7B4E" w15:done="1"/>
  <w15:commentEx w15:paraId="2AC337CA" w15:done="0"/>
  <w15:commentEx w15:paraId="77F96AC4" w15:done="1"/>
  <w15:commentEx w15:paraId="5F9A9868" w15:done="0"/>
  <w15:commentEx w15:paraId="6913F6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D23DB7" w16cid:durableId="1FD0AE02"/>
  <w16cid:commentId w16cid:paraId="3D717EFC" w16cid:durableId="1FD0ABCD"/>
  <w16cid:commentId w16cid:paraId="2F953E6C" w16cid:durableId="1FD0AAF0"/>
  <w16cid:commentId w16cid:paraId="773EC700" w16cid:durableId="1FD0AFC5"/>
  <w16cid:commentId w16cid:paraId="15DC7B4E" w16cid:durableId="1FD0B02C"/>
  <w16cid:commentId w16cid:paraId="2AC337CA" w16cid:durableId="1FD0B249"/>
  <w16cid:commentId w16cid:paraId="77F96AC4" w16cid:durableId="1FD0B16A"/>
  <w16cid:commentId w16cid:paraId="5F9A9868" w16cid:durableId="1FD0B1BD"/>
  <w16cid:commentId w16cid:paraId="6913F65B" w16cid:durableId="1FD0B2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A3BFB"/>
    <w:multiLevelType w:val="hybridMultilevel"/>
    <w:tmpl w:val="AAE4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7D"/>
    <w:rsid w:val="00002AFC"/>
    <w:rsid w:val="00010894"/>
    <w:rsid w:val="00065FB5"/>
    <w:rsid w:val="0007645E"/>
    <w:rsid w:val="000A3728"/>
    <w:rsid w:val="000A5351"/>
    <w:rsid w:val="000B2B38"/>
    <w:rsid w:val="000C419C"/>
    <w:rsid w:val="000E663E"/>
    <w:rsid w:val="00110F12"/>
    <w:rsid w:val="00117E03"/>
    <w:rsid w:val="0013453F"/>
    <w:rsid w:val="00146A3B"/>
    <w:rsid w:val="001502CC"/>
    <w:rsid w:val="00154F12"/>
    <w:rsid w:val="00167D58"/>
    <w:rsid w:val="001722F7"/>
    <w:rsid w:val="0018468D"/>
    <w:rsid w:val="00190DF0"/>
    <w:rsid w:val="001911D0"/>
    <w:rsid w:val="001A04F2"/>
    <w:rsid w:val="001B4ED0"/>
    <w:rsid w:val="001C3CA9"/>
    <w:rsid w:val="001D751D"/>
    <w:rsid w:val="001F01E4"/>
    <w:rsid w:val="001F033A"/>
    <w:rsid w:val="00202884"/>
    <w:rsid w:val="00214921"/>
    <w:rsid w:val="0021640C"/>
    <w:rsid w:val="00224474"/>
    <w:rsid w:val="00241D76"/>
    <w:rsid w:val="002610CF"/>
    <w:rsid w:val="00270A99"/>
    <w:rsid w:val="00281F83"/>
    <w:rsid w:val="002C04BF"/>
    <w:rsid w:val="002C0D81"/>
    <w:rsid w:val="002D26E2"/>
    <w:rsid w:val="002D5ADC"/>
    <w:rsid w:val="002D605D"/>
    <w:rsid w:val="002E26BB"/>
    <w:rsid w:val="00306801"/>
    <w:rsid w:val="00310405"/>
    <w:rsid w:val="00317DA0"/>
    <w:rsid w:val="00327E85"/>
    <w:rsid w:val="00331F61"/>
    <w:rsid w:val="00360F7D"/>
    <w:rsid w:val="00371263"/>
    <w:rsid w:val="00371B48"/>
    <w:rsid w:val="003906C4"/>
    <w:rsid w:val="00391CD0"/>
    <w:rsid w:val="00393D25"/>
    <w:rsid w:val="003A4049"/>
    <w:rsid w:val="003C0621"/>
    <w:rsid w:val="003C6759"/>
    <w:rsid w:val="003C782C"/>
    <w:rsid w:val="003D218A"/>
    <w:rsid w:val="003D4093"/>
    <w:rsid w:val="003D7711"/>
    <w:rsid w:val="003E527F"/>
    <w:rsid w:val="00442C4F"/>
    <w:rsid w:val="00450E2F"/>
    <w:rsid w:val="004615E0"/>
    <w:rsid w:val="00463678"/>
    <w:rsid w:val="004735E4"/>
    <w:rsid w:val="004766B6"/>
    <w:rsid w:val="0047685A"/>
    <w:rsid w:val="00485EF5"/>
    <w:rsid w:val="004A25F9"/>
    <w:rsid w:val="004A5129"/>
    <w:rsid w:val="004B4121"/>
    <w:rsid w:val="004B7D30"/>
    <w:rsid w:val="004C24F0"/>
    <w:rsid w:val="004D049B"/>
    <w:rsid w:val="004E23AA"/>
    <w:rsid w:val="004F58AF"/>
    <w:rsid w:val="00503D41"/>
    <w:rsid w:val="0051405A"/>
    <w:rsid w:val="00531831"/>
    <w:rsid w:val="005329B1"/>
    <w:rsid w:val="00535876"/>
    <w:rsid w:val="00560726"/>
    <w:rsid w:val="00564732"/>
    <w:rsid w:val="005647B4"/>
    <w:rsid w:val="005A60BE"/>
    <w:rsid w:val="005B6870"/>
    <w:rsid w:val="005D7F65"/>
    <w:rsid w:val="00601BD5"/>
    <w:rsid w:val="00632BC6"/>
    <w:rsid w:val="00673F64"/>
    <w:rsid w:val="00680F8D"/>
    <w:rsid w:val="00681826"/>
    <w:rsid w:val="00687C8B"/>
    <w:rsid w:val="006A6D89"/>
    <w:rsid w:val="006B3D16"/>
    <w:rsid w:val="006B4BEF"/>
    <w:rsid w:val="006C4142"/>
    <w:rsid w:val="006E6FF3"/>
    <w:rsid w:val="00705269"/>
    <w:rsid w:val="007075C5"/>
    <w:rsid w:val="007244D9"/>
    <w:rsid w:val="00724827"/>
    <w:rsid w:val="0075601E"/>
    <w:rsid w:val="007665E3"/>
    <w:rsid w:val="00771225"/>
    <w:rsid w:val="0077157A"/>
    <w:rsid w:val="00772B69"/>
    <w:rsid w:val="00782622"/>
    <w:rsid w:val="007C252D"/>
    <w:rsid w:val="007C4805"/>
    <w:rsid w:val="007D004D"/>
    <w:rsid w:val="007D39F4"/>
    <w:rsid w:val="007F5799"/>
    <w:rsid w:val="007F69D9"/>
    <w:rsid w:val="008049DF"/>
    <w:rsid w:val="00820645"/>
    <w:rsid w:val="00834AFB"/>
    <w:rsid w:val="0085265C"/>
    <w:rsid w:val="00852664"/>
    <w:rsid w:val="008922D0"/>
    <w:rsid w:val="008A2FDC"/>
    <w:rsid w:val="008D077E"/>
    <w:rsid w:val="008D3599"/>
    <w:rsid w:val="008D6FF3"/>
    <w:rsid w:val="008D7CD6"/>
    <w:rsid w:val="008F1447"/>
    <w:rsid w:val="008F2C2D"/>
    <w:rsid w:val="00915352"/>
    <w:rsid w:val="00945155"/>
    <w:rsid w:val="00947E25"/>
    <w:rsid w:val="00951E27"/>
    <w:rsid w:val="00952365"/>
    <w:rsid w:val="00964B6E"/>
    <w:rsid w:val="00985D77"/>
    <w:rsid w:val="00990B80"/>
    <w:rsid w:val="009924FD"/>
    <w:rsid w:val="00994A2D"/>
    <w:rsid w:val="009A701C"/>
    <w:rsid w:val="009A7D0F"/>
    <w:rsid w:val="009B3FCB"/>
    <w:rsid w:val="009B611C"/>
    <w:rsid w:val="009D68D7"/>
    <w:rsid w:val="009E1335"/>
    <w:rsid w:val="00A00D45"/>
    <w:rsid w:val="00A163E9"/>
    <w:rsid w:val="00A306F4"/>
    <w:rsid w:val="00A531B7"/>
    <w:rsid w:val="00A5354B"/>
    <w:rsid w:val="00A5391F"/>
    <w:rsid w:val="00A541DE"/>
    <w:rsid w:val="00A658C6"/>
    <w:rsid w:val="00A840C9"/>
    <w:rsid w:val="00A8514D"/>
    <w:rsid w:val="00A95E01"/>
    <w:rsid w:val="00AE60C6"/>
    <w:rsid w:val="00B33C41"/>
    <w:rsid w:val="00B35930"/>
    <w:rsid w:val="00B45CAD"/>
    <w:rsid w:val="00B50485"/>
    <w:rsid w:val="00B60B13"/>
    <w:rsid w:val="00B62878"/>
    <w:rsid w:val="00B71C2B"/>
    <w:rsid w:val="00B8557E"/>
    <w:rsid w:val="00BA0A4B"/>
    <w:rsid w:val="00BA2C3D"/>
    <w:rsid w:val="00BB3A6F"/>
    <w:rsid w:val="00BC2E28"/>
    <w:rsid w:val="00BE5111"/>
    <w:rsid w:val="00BF1BEB"/>
    <w:rsid w:val="00C01F3E"/>
    <w:rsid w:val="00C26A30"/>
    <w:rsid w:val="00C63DFE"/>
    <w:rsid w:val="00C70280"/>
    <w:rsid w:val="00C76E5D"/>
    <w:rsid w:val="00C97817"/>
    <w:rsid w:val="00CC6683"/>
    <w:rsid w:val="00CE125C"/>
    <w:rsid w:val="00CE6B02"/>
    <w:rsid w:val="00D13817"/>
    <w:rsid w:val="00D47E89"/>
    <w:rsid w:val="00D801FD"/>
    <w:rsid w:val="00D8485C"/>
    <w:rsid w:val="00D94FBE"/>
    <w:rsid w:val="00DB3111"/>
    <w:rsid w:val="00DB5458"/>
    <w:rsid w:val="00DC2423"/>
    <w:rsid w:val="00DE5A5A"/>
    <w:rsid w:val="00E060EC"/>
    <w:rsid w:val="00E267A5"/>
    <w:rsid w:val="00E44762"/>
    <w:rsid w:val="00E65517"/>
    <w:rsid w:val="00E72A24"/>
    <w:rsid w:val="00EB380C"/>
    <w:rsid w:val="00EC32BA"/>
    <w:rsid w:val="00EE5708"/>
    <w:rsid w:val="00EE6A96"/>
    <w:rsid w:val="00F02F47"/>
    <w:rsid w:val="00F1495B"/>
    <w:rsid w:val="00F14B9E"/>
    <w:rsid w:val="00F2491A"/>
    <w:rsid w:val="00F31580"/>
    <w:rsid w:val="00F3731C"/>
    <w:rsid w:val="00F56BA7"/>
    <w:rsid w:val="00F750C1"/>
    <w:rsid w:val="00F97F30"/>
    <w:rsid w:val="00FA3F8E"/>
    <w:rsid w:val="00FC30E0"/>
    <w:rsid w:val="00FC4437"/>
    <w:rsid w:val="00FF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EF437"/>
  <w15:chartTrackingRefBased/>
  <w15:docId w15:val="{8A87F2B1-2D7A-47A4-8ACA-556FEC1D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F7D"/>
    <w:pPr>
      <w:ind w:left="720"/>
      <w:contextualSpacing/>
    </w:pPr>
  </w:style>
  <w:style w:type="paragraph" w:styleId="BalloonText">
    <w:name w:val="Balloon Text"/>
    <w:basedOn w:val="Normal"/>
    <w:link w:val="BalloonTextChar"/>
    <w:uiPriority w:val="99"/>
    <w:semiHidden/>
    <w:unhideWhenUsed/>
    <w:rsid w:val="00AE60C6"/>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E60C6"/>
    <w:rPr>
      <w:rFonts w:ascii="Times New Roman" w:hAnsi="Times New Roman"/>
      <w:sz w:val="18"/>
      <w:szCs w:val="18"/>
    </w:rPr>
  </w:style>
  <w:style w:type="character" w:styleId="CommentReference">
    <w:name w:val="annotation reference"/>
    <w:basedOn w:val="DefaultParagraphFont"/>
    <w:uiPriority w:val="99"/>
    <w:semiHidden/>
    <w:unhideWhenUsed/>
    <w:rsid w:val="00EE5708"/>
    <w:rPr>
      <w:sz w:val="16"/>
      <w:szCs w:val="16"/>
    </w:rPr>
  </w:style>
  <w:style w:type="paragraph" w:styleId="CommentText">
    <w:name w:val="annotation text"/>
    <w:basedOn w:val="Normal"/>
    <w:link w:val="CommentTextChar"/>
    <w:uiPriority w:val="99"/>
    <w:semiHidden/>
    <w:unhideWhenUsed/>
    <w:rsid w:val="00EE5708"/>
    <w:pPr>
      <w:spacing w:line="240" w:lineRule="auto"/>
    </w:pPr>
    <w:rPr>
      <w:sz w:val="20"/>
      <w:szCs w:val="20"/>
    </w:rPr>
  </w:style>
  <w:style w:type="character" w:customStyle="1" w:styleId="CommentTextChar">
    <w:name w:val="Comment Text Char"/>
    <w:basedOn w:val="DefaultParagraphFont"/>
    <w:link w:val="CommentText"/>
    <w:uiPriority w:val="99"/>
    <w:semiHidden/>
    <w:rsid w:val="00EE5708"/>
    <w:rPr>
      <w:sz w:val="20"/>
      <w:szCs w:val="20"/>
    </w:rPr>
  </w:style>
  <w:style w:type="paragraph" w:styleId="CommentSubject">
    <w:name w:val="annotation subject"/>
    <w:basedOn w:val="CommentText"/>
    <w:next w:val="CommentText"/>
    <w:link w:val="CommentSubjectChar"/>
    <w:uiPriority w:val="99"/>
    <w:semiHidden/>
    <w:unhideWhenUsed/>
    <w:rsid w:val="00EE5708"/>
    <w:rPr>
      <w:b/>
      <w:bCs/>
    </w:rPr>
  </w:style>
  <w:style w:type="character" w:customStyle="1" w:styleId="CommentSubjectChar">
    <w:name w:val="Comment Subject Char"/>
    <w:basedOn w:val="CommentTextChar"/>
    <w:link w:val="CommentSubject"/>
    <w:uiPriority w:val="99"/>
    <w:semiHidden/>
    <w:rsid w:val="00EE5708"/>
    <w:rPr>
      <w:b/>
      <w:bCs/>
      <w:sz w:val="20"/>
      <w:szCs w:val="20"/>
    </w:rPr>
  </w:style>
  <w:style w:type="character" w:styleId="Hyperlink">
    <w:name w:val="Hyperlink"/>
    <w:basedOn w:val="DefaultParagraphFont"/>
    <w:uiPriority w:val="99"/>
    <w:unhideWhenUsed/>
    <w:rsid w:val="00F31580"/>
    <w:rPr>
      <w:color w:val="0563C1" w:themeColor="hyperlink"/>
      <w:u w:val="single"/>
    </w:rPr>
  </w:style>
  <w:style w:type="character" w:styleId="UnresolvedMention">
    <w:name w:val="Unresolved Mention"/>
    <w:basedOn w:val="DefaultParagraphFont"/>
    <w:uiPriority w:val="99"/>
    <w:semiHidden/>
    <w:unhideWhenUsed/>
    <w:rsid w:val="00F31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qkjpd/?view_only=3a18a85adc5e49378fe0dd0e3808718b"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2482</TotalTime>
  <Pages>3</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Lopez-Brau</dc:creator>
  <cp:keywords/>
  <dc:description/>
  <cp:lastModifiedBy> </cp:lastModifiedBy>
  <cp:revision>287</cp:revision>
  <dcterms:created xsi:type="dcterms:W3CDTF">2018-12-28T00:13:00Z</dcterms:created>
  <dcterms:modified xsi:type="dcterms:W3CDTF">2019-01-07T17:32:00Z</dcterms:modified>
</cp:coreProperties>
</file>